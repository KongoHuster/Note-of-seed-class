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D5" w:rsidRDefault="00682AD5" w:rsidP="00682AD5">
      <w:pPr>
        <w:pStyle w:val="a7"/>
        <w:ind w:firstLine="640"/>
      </w:pPr>
      <w:r>
        <w:rPr>
          <w:rFonts w:hint="eastAsia"/>
        </w:rPr>
        <w:t>GIS电阻测试应用层通信协议</w:t>
      </w:r>
    </w:p>
    <w:p w:rsidR="00682AD5" w:rsidRDefault="00682AD5" w:rsidP="00682AD5">
      <w:pPr>
        <w:pStyle w:val="a7"/>
        <w:ind w:firstLine="640"/>
      </w:pPr>
      <w:r w:rsidRPr="00DE761E">
        <w:rPr>
          <w:rFonts w:hint="eastAsia"/>
        </w:rPr>
        <w:t>（DRAFT）</w:t>
      </w:r>
    </w:p>
    <w:p w:rsidR="00E038DE" w:rsidRDefault="00E038DE" w:rsidP="00E038DE">
      <w:pPr>
        <w:pStyle w:val="2"/>
      </w:pPr>
      <w:r w:rsidRPr="00DE761E">
        <w:rPr>
          <w:rFonts w:hint="eastAsia"/>
        </w:rPr>
        <w:t>通信</w:t>
      </w:r>
      <w:r>
        <w:rPr>
          <w:rFonts w:hint="eastAsia"/>
        </w:rPr>
        <w:t>需求</w:t>
      </w:r>
      <w:r w:rsidR="00021262">
        <w:rPr>
          <w:rFonts w:hint="eastAsia"/>
        </w:rPr>
        <w:t>概述</w:t>
      </w:r>
    </w:p>
    <w:p w:rsidR="00E038DE" w:rsidRDefault="00E038DE" w:rsidP="00E038DE">
      <w:pPr>
        <w:pStyle w:val="3"/>
      </w:pPr>
      <w:r>
        <w:rPr>
          <w:rFonts w:hint="eastAsia"/>
        </w:rPr>
        <w:t>配置类</w:t>
      </w:r>
    </w:p>
    <w:p w:rsidR="00E038DE" w:rsidRDefault="00E038DE" w:rsidP="003E461B">
      <w:pPr>
        <w:ind w:firstLineChars="200" w:firstLine="420"/>
      </w:pPr>
      <w:r>
        <w:rPr>
          <w:rFonts w:hint="eastAsia"/>
        </w:rPr>
        <w:t>上位机APP向下位机发送配置类的信息如下：</w:t>
      </w:r>
    </w:p>
    <w:p w:rsidR="00E038DE" w:rsidRDefault="00E038DE" w:rsidP="00E038DE">
      <w:pPr>
        <w:ind w:firstLine="480"/>
      </w:pPr>
      <w:r>
        <w:rPr>
          <w:rFonts w:hint="eastAsia"/>
        </w:rPr>
        <w:t>电源参数：电流设置（100-</w:t>
      </w:r>
      <w:r>
        <w:t>600A</w:t>
      </w:r>
      <w:r>
        <w:rPr>
          <w:rFonts w:hint="eastAsia"/>
        </w:rPr>
        <w:t>，间隔5</w:t>
      </w:r>
      <w:r>
        <w:t>0A</w:t>
      </w:r>
      <w:r>
        <w:rPr>
          <w:rFonts w:hint="eastAsia"/>
        </w:rPr>
        <w:t>），电压保护门限（30V以内的设置），并联台数（1,2,3</w:t>
      </w:r>
      <w:r w:rsidR="000E4B4B">
        <w:rPr>
          <w:rFonts w:hint="eastAsia"/>
        </w:rPr>
        <w:t>台）；</w:t>
      </w:r>
    </w:p>
    <w:p w:rsidR="00E038DE" w:rsidRDefault="00E038DE" w:rsidP="00E038DE">
      <w:pPr>
        <w:ind w:firstLine="480"/>
      </w:pPr>
      <w:r>
        <w:rPr>
          <w:rFonts w:hint="eastAsia"/>
        </w:rPr>
        <w:t>电压探头参数：数量（3或者</w:t>
      </w:r>
      <w:r>
        <w:t>9</w:t>
      </w:r>
      <w:r>
        <w:rPr>
          <w:rFonts w:hint="eastAsia"/>
        </w:rPr>
        <w:t>），量程（0~</w:t>
      </w:r>
      <w:r>
        <w:t>80</w:t>
      </w:r>
      <w:r>
        <w:rPr>
          <w:rFonts w:hint="eastAsia"/>
        </w:rPr>
        <w:t>mV）</w:t>
      </w:r>
      <w:r w:rsidR="000E4B4B">
        <w:rPr>
          <w:rFonts w:hint="eastAsia"/>
        </w:rPr>
        <w:t>；</w:t>
      </w:r>
    </w:p>
    <w:p w:rsidR="00E038DE" w:rsidRDefault="00E038DE" w:rsidP="00E038DE">
      <w:pPr>
        <w:ind w:firstLine="480"/>
      </w:pPr>
      <w:r>
        <w:rPr>
          <w:rFonts w:hint="eastAsia"/>
        </w:rPr>
        <w:t>电流探头参数：数量（3或者</w:t>
      </w:r>
      <w:r>
        <w:t>9</w:t>
      </w:r>
      <w:r>
        <w:rPr>
          <w:rFonts w:hint="eastAsia"/>
        </w:rPr>
        <w:t>），量程（0~</w:t>
      </w:r>
      <w:r>
        <w:t>600</w:t>
      </w:r>
      <w:r>
        <w:rPr>
          <w:rFonts w:hint="eastAsia"/>
        </w:rPr>
        <w:t>A）</w:t>
      </w:r>
      <w:r w:rsidR="000E4B4B">
        <w:rPr>
          <w:rFonts w:hint="eastAsia"/>
        </w:rPr>
        <w:t>；</w:t>
      </w:r>
    </w:p>
    <w:p w:rsidR="000E4B4B" w:rsidRDefault="000E4B4B" w:rsidP="00E038DE">
      <w:pPr>
        <w:ind w:firstLine="480"/>
      </w:pPr>
      <w:r>
        <w:rPr>
          <w:rFonts w:hint="eastAsia"/>
        </w:rPr>
        <w:t>I2、I3、I4、V12、V23、</w:t>
      </w:r>
      <w:r>
        <w:t>V34</w:t>
      </w:r>
      <w:r>
        <w:rPr>
          <w:rFonts w:hint="eastAsia"/>
        </w:rPr>
        <w:t>与电流、电压探头的一一对应配置，如某个电流探头地址为0x</w:t>
      </w:r>
      <w:r>
        <w:t>0001</w:t>
      </w:r>
      <w:r>
        <w:rPr>
          <w:rFonts w:hint="eastAsia"/>
        </w:rPr>
        <w:t>，将其配置为</w:t>
      </w:r>
      <w:r w:rsidR="00370B3D">
        <w:rPr>
          <w:rFonts w:hint="eastAsia"/>
        </w:rPr>
        <w:t>与</w:t>
      </w:r>
      <w:r>
        <w:rPr>
          <w:rFonts w:hint="eastAsia"/>
        </w:rPr>
        <w:t>I2对应的电流探头1。</w:t>
      </w:r>
      <w:r w:rsidR="006D73BE">
        <w:rPr>
          <w:rFonts w:hint="eastAsia"/>
        </w:rPr>
        <w:t>I2始终表示为电流探头1，</w:t>
      </w:r>
      <w:r w:rsidR="007F1BA7">
        <w:rPr>
          <w:rFonts w:hint="eastAsia"/>
        </w:rPr>
        <w:t>I3始终对应电流探头</w:t>
      </w:r>
      <w:r w:rsidR="007E08D1">
        <w:rPr>
          <w:rFonts w:hint="eastAsia"/>
        </w:rPr>
        <w:t>2</w:t>
      </w:r>
      <w:r w:rsidR="007E08D1">
        <w:t>…</w:t>
      </w:r>
      <w:r w:rsidR="006D73BE">
        <w:rPr>
          <w:rFonts w:hint="eastAsia"/>
        </w:rPr>
        <w:t>但电流探头1</w:t>
      </w:r>
      <w:r w:rsidR="007F1BA7">
        <w:rPr>
          <w:rFonts w:hint="eastAsia"/>
        </w:rPr>
        <w:t>具体是现场</w:t>
      </w:r>
      <w:r w:rsidR="006D73BE">
        <w:rPr>
          <w:rFonts w:hint="eastAsia"/>
        </w:rPr>
        <w:t>实际中的哪个探头，则由用户进行配置。</w:t>
      </w:r>
    </w:p>
    <w:p w:rsidR="00021262" w:rsidRDefault="00021262" w:rsidP="00021262">
      <w:pPr>
        <w:pStyle w:val="3"/>
      </w:pPr>
      <w:r>
        <w:rPr>
          <w:rFonts w:hint="eastAsia"/>
        </w:rPr>
        <w:t>测量类</w:t>
      </w:r>
    </w:p>
    <w:p w:rsidR="00021262" w:rsidRDefault="00021262" w:rsidP="00021262">
      <w:pPr>
        <w:ind w:firstLineChars="200" w:firstLine="420"/>
      </w:pPr>
      <w:r>
        <w:rPr>
          <w:rFonts w:hint="eastAsia"/>
        </w:rPr>
        <w:t>下位机向上位机APP发送测量类的信息。现在主要为3个电流探头和3个电压探头的数据信息，由下位机中的中枢设备统一发往上位机APP，发送的信息如下：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215"/>
        <w:gridCol w:w="1337"/>
        <w:gridCol w:w="1275"/>
      </w:tblGrid>
      <w:tr w:rsidR="00021262" w:rsidTr="00362285">
        <w:trPr>
          <w:jc w:val="center"/>
        </w:trPr>
        <w:tc>
          <w:tcPr>
            <w:tcW w:w="1413" w:type="dxa"/>
          </w:tcPr>
          <w:p w:rsidR="00021262" w:rsidRDefault="00021262" w:rsidP="001930B4">
            <w:r>
              <w:rPr>
                <w:rFonts w:hint="eastAsia"/>
              </w:rPr>
              <w:t>I2</w:t>
            </w:r>
          </w:p>
        </w:tc>
        <w:tc>
          <w:tcPr>
            <w:tcW w:w="1276" w:type="dxa"/>
          </w:tcPr>
          <w:p w:rsidR="00021262" w:rsidRDefault="00021262" w:rsidP="001930B4">
            <w:r>
              <w:rPr>
                <w:rFonts w:hint="eastAsia"/>
              </w:rPr>
              <w:t>I3</w:t>
            </w:r>
          </w:p>
        </w:tc>
        <w:tc>
          <w:tcPr>
            <w:tcW w:w="1417" w:type="dxa"/>
          </w:tcPr>
          <w:p w:rsidR="00021262" w:rsidRDefault="00021262" w:rsidP="001930B4">
            <w:r>
              <w:rPr>
                <w:rFonts w:hint="eastAsia"/>
              </w:rPr>
              <w:t>I4</w:t>
            </w:r>
          </w:p>
        </w:tc>
        <w:tc>
          <w:tcPr>
            <w:tcW w:w="1215" w:type="dxa"/>
          </w:tcPr>
          <w:p w:rsidR="00021262" w:rsidRDefault="00021262" w:rsidP="001930B4">
            <w:r>
              <w:rPr>
                <w:rFonts w:hint="eastAsia"/>
              </w:rPr>
              <w:t>V12</w:t>
            </w:r>
          </w:p>
        </w:tc>
        <w:tc>
          <w:tcPr>
            <w:tcW w:w="1337" w:type="dxa"/>
          </w:tcPr>
          <w:p w:rsidR="00021262" w:rsidRDefault="00021262" w:rsidP="001930B4">
            <w:r>
              <w:rPr>
                <w:rFonts w:hint="eastAsia"/>
              </w:rPr>
              <w:t>V23</w:t>
            </w:r>
          </w:p>
        </w:tc>
        <w:tc>
          <w:tcPr>
            <w:tcW w:w="1275" w:type="dxa"/>
          </w:tcPr>
          <w:p w:rsidR="00021262" w:rsidRDefault="00021262" w:rsidP="001930B4">
            <w:r>
              <w:rPr>
                <w:rFonts w:hint="eastAsia"/>
              </w:rPr>
              <w:t>V34</w:t>
            </w:r>
          </w:p>
        </w:tc>
      </w:tr>
      <w:tr w:rsidR="00021262" w:rsidTr="00362285">
        <w:trPr>
          <w:jc w:val="center"/>
        </w:trPr>
        <w:tc>
          <w:tcPr>
            <w:tcW w:w="1413" w:type="dxa"/>
          </w:tcPr>
          <w:p w:rsidR="00021262" w:rsidRDefault="00021262" w:rsidP="00021262">
            <w:r>
              <w:rPr>
                <w:rFonts w:hint="eastAsia"/>
              </w:rPr>
              <w:t>电流探头1</w:t>
            </w:r>
          </w:p>
        </w:tc>
        <w:tc>
          <w:tcPr>
            <w:tcW w:w="1276" w:type="dxa"/>
          </w:tcPr>
          <w:p w:rsidR="00021262" w:rsidRDefault="00021262" w:rsidP="00021262">
            <w:r>
              <w:rPr>
                <w:rFonts w:hint="eastAsia"/>
              </w:rPr>
              <w:t>电流探头2</w:t>
            </w:r>
          </w:p>
        </w:tc>
        <w:tc>
          <w:tcPr>
            <w:tcW w:w="1417" w:type="dxa"/>
          </w:tcPr>
          <w:p w:rsidR="00021262" w:rsidRDefault="00021262" w:rsidP="00021262">
            <w:r>
              <w:rPr>
                <w:rFonts w:hint="eastAsia"/>
              </w:rPr>
              <w:t>电流探头3</w:t>
            </w:r>
          </w:p>
        </w:tc>
        <w:tc>
          <w:tcPr>
            <w:tcW w:w="1215" w:type="dxa"/>
          </w:tcPr>
          <w:p w:rsidR="00021262" w:rsidRDefault="00021262" w:rsidP="00021262">
            <w:r>
              <w:rPr>
                <w:rFonts w:hint="eastAsia"/>
              </w:rPr>
              <w:t>电压探头1</w:t>
            </w:r>
          </w:p>
        </w:tc>
        <w:tc>
          <w:tcPr>
            <w:tcW w:w="1337" w:type="dxa"/>
          </w:tcPr>
          <w:p w:rsidR="00021262" w:rsidRDefault="00021262" w:rsidP="00021262">
            <w:r>
              <w:rPr>
                <w:rFonts w:hint="eastAsia"/>
              </w:rPr>
              <w:t>电压探头2</w:t>
            </w:r>
          </w:p>
        </w:tc>
        <w:tc>
          <w:tcPr>
            <w:tcW w:w="1275" w:type="dxa"/>
          </w:tcPr>
          <w:p w:rsidR="00021262" w:rsidRDefault="00021262" w:rsidP="00021262">
            <w:r>
              <w:rPr>
                <w:rFonts w:hint="eastAsia"/>
              </w:rPr>
              <w:t>电压探头3</w:t>
            </w:r>
          </w:p>
        </w:tc>
      </w:tr>
    </w:tbl>
    <w:p w:rsidR="00E22B12" w:rsidRDefault="00362285" w:rsidP="00E96F63">
      <w:pPr>
        <w:ind w:firstLineChars="200" w:firstLine="420"/>
      </w:pPr>
      <w:r>
        <w:rPr>
          <w:rFonts w:hint="eastAsia"/>
        </w:rPr>
        <w:t>其中，I2、I3</w:t>
      </w:r>
      <w:r>
        <w:t>……V34</w:t>
      </w:r>
      <w:r>
        <w:rPr>
          <w:rFonts w:hint="eastAsia"/>
        </w:rPr>
        <w:t>等定义见《</w:t>
      </w:r>
      <w:r w:rsidRPr="00362285">
        <w:rPr>
          <w:rFonts w:hint="eastAsia"/>
        </w:rPr>
        <w:t>启亦电阻网络测试</w:t>
      </w:r>
      <w:r w:rsidRPr="00362285">
        <w:t>APP需求xq.docx</w:t>
      </w:r>
      <w:r>
        <w:rPr>
          <w:rFonts w:hint="eastAsia"/>
        </w:rPr>
        <w:t>》</w:t>
      </w:r>
      <w:r w:rsidR="00E22B12">
        <w:rPr>
          <w:rFonts w:hint="eastAsia"/>
        </w:rPr>
        <w:t>。</w:t>
      </w:r>
    </w:p>
    <w:p w:rsidR="00311344" w:rsidRDefault="00311344" w:rsidP="00311344">
      <w:pPr>
        <w:pStyle w:val="2"/>
      </w:pPr>
      <w:r>
        <w:rPr>
          <w:rFonts w:hint="eastAsia"/>
        </w:rPr>
        <w:t>配置命令描述</w:t>
      </w:r>
    </w:p>
    <w:p w:rsidR="00311344" w:rsidRPr="00CF3CFA" w:rsidRDefault="00311344" w:rsidP="00311344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配置仪器参数</w:t>
      </w:r>
    </w:p>
    <w:p w:rsidR="00E038DE" w:rsidRPr="008254CB" w:rsidRDefault="007C2C49" w:rsidP="00161239">
      <w:pPr>
        <w:ind w:firstLineChars="200" w:firstLine="420"/>
        <w:rPr>
          <w:b/>
        </w:rPr>
      </w:pPr>
      <w:r w:rsidRPr="008254CB">
        <w:rPr>
          <w:rFonts w:hint="eastAsia"/>
          <w:b/>
        </w:rPr>
        <w:t>APP向仪器发送：</w:t>
      </w:r>
    </w:p>
    <w:p w:rsidR="007C2C49" w:rsidRDefault="007C2C49" w:rsidP="007C2C49">
      <w:pPr>
        <w:ind w:firstLine="480"/>
      </w:pPr>
      <w:r>
        <w:rPr>
          <w:rFonts w:hint="eastAsia"/>
        </w:rPr>
        <w:t>电源参数：电流设置</w:t>
      </w:r>
      <w:r w:rsidR="00DB20F2" w:rsidRPr="00DB20F2">
        <w:t>Curr_Set</w:t>
      </w:r>
      <w:r>
        <w:rPr>
          <w:rFonts w:hint="eastAsia"/>
        </w:rPr>
        <w:t>（100-</w:t>
      </w:r>
      <w:r>
        <w:t>600A</w:t>
      </w:r>
      <w:r>
        <w:rPr>
          <w:rFonts w:hint="eastAsia"/>
        </w:rPr>
        <w:t>，间隔5</w:t>
      </w:r>
      <w:r>
        <w:t>0A</w:t>
      </w:r>
      <w:r>
        <w:rPr>
          <w:rFonts w:hint="eastAsia"/>
        </w:rPr>
        <w:t>），电压保护门限</w:t>
      </w:r>
      <w:r w:rsidR="00DB20F2" w:rsidRPr="00DB20F2">
        <w:t>Vol_Pro_Set</w:t>
      </w:r>
      <w:r>
        <w:rPr>
          <w:rFonts w:hint="eastAsia"/>
        </w:rPr>
        <w:t>（30V以内的设置），并联台数</w:t>
      </w:r>
      <w:r w:rsidR="00DB20F2" w:rsidRPr="00DB20F2">
        <w:t>ParallelNum</w:t>
      </w:r>
      <w:r>
        <w:rPr>
          <w:rFonts w:hint="eastAsia"/>
        </w:rPr>
        <w:t>（1,2,3台）；</w:t>
      </w:r>
    </w:p>
    <w:p w:rsidR="007C2C49" w:rsidRDefault="00847E11" w:rsidP="007C2C49">
      <w:pPr>
        <w:ind w:firstLine="480"/>
      </w:pPr>
      <w:r>
        <w:rPr>
          <w:rFonts w:hint="eastAsia"/>
        </w:rPr>
        <w:t>电流</w:t>
      </w:r>
      <w:r w:rsidR="007C2C49">
        <w:rPr>
          <w:rFonts w:hint="eastAsia"/>
        </w:rPr>
        <w:t>探头参数：数量</w:t>
      </w:r>
      <w:r w:rsidR="00DB20F2" w:rsidRPr="00DB20F2">
        <w:t>CurrSondeNum</w:t>
      </w:r>
      <w:r w:rsidR="007C2C49">
        <w:rPr>
          <w:rFonts w:hint="eastAsia"/>
        </w:rPr>
        <w:t>（3或者</w:t>
      </w:r>
      <w:r w:rsidR="007C2C49">
        <w:t>9</w:t>
      </w:r>
      <w:r w:rsidR="007C2C49">
        <w:rPr>
          <w:rFonts w:hint="eastAsia"/>
        </w:rPr>
        <w:t>），量程</w:t>
      </w:r>
      <w:r w:rsidR="00DB20F2" w:rsidRPr="00DB20F2">
        <w:t>CurrRange</w:t>
      </w:r>
      <w:r w:rsidR="00B97C1E">
        <w:rPr>
          <w:rFonts w:hint="eastAsia"/>
        </w:rPr>
        <w:t>（0~</w:t>
      </w:r>
      <w:r w:rsidR="00B97C1E">
        <w:t>600</w:t>
      </w:r>
      <w:r w:rsidR="00B97C1E">
        <w:rPr>
          <w:rFonts w:hint="eastAsia"/>
        </w:rPr>
        <w:t>A）</w:t>
      </w:r>
      <w:r w:rsidR="007C2C49">
        <w:rPr>
          <w:rFonts w:hint="eastAsia"/>
        </w:rPr>
        <w:t>；</w:t>
      </w:r>
    </w:p>
    <w:p w:rsidR="007C2C49" w:rsidRDefault="00847E11" w:rsidP="007C2C49">
      <w:pPr>
        <w:ind w:firstLine="480"/>
      </w:pPr>
      <w:r>
        <w:rPr>
          <w:rFonts w:hint="eastAsia"/>
        </w:rPr>
        <w:t>电压</w:t>
      </w:r>
      <w:r w:rsidR="007C2C49">
        <w:rPr>
          <w:rFonts w:hint="eastAsia"/>
        </w:rPr>
        <w:t>探头参数：数量</w:t>
      </w:r>
      <w:r w:rsidR="00DB20F2" w:rsidRPr="00DB20F2">
        <w:t>VoltSondeNum</w:t>
      </w:r>
      <w:r w:rsidR="007C2C49">
        <w:rPr>
          <w:rFonts w:hint="eastAsia"/>
        </w:rPr>
        <w:t>（3或者</w:t>
      </w:r>
      <w:r w:rsidR="007C2C49">
        <w:t>9</w:t>
      </w:r>
      <w:r w:rsidR="007C2C49">
        <w:rPr>
          <w:rFonts w:hint="eastAsia"/>
        </w:rPr>
        <w:t>），量程</w:t>
      </w:r>
      <w:r w:rsidR="00DB20F2" w:rsidRPr="00DB20F2">
        <w:t>VoltRange</w:t>
      </w:r>
      <w:r w:rsidR="00B97C1E">
        <w:rPr>
          <w:rFonts w:hint="eastAsia"/>
        </w:rPr>
        <w:t>（0~</w:t>
      </w:r>
      <w:r w:rsidR="00B97C1E">
        <w:t>80</w:t>
      </w:r>
      <w:r w:rsidR="00B97C1E">
        <w:rPr>
          <w:rFonts w:hint="eastAsia"/>
        </w:rPr>
        <w:t>mV）</w:t>
      </w:r>
      <w:r w:rsidR="007C2C49">
        <w:rPr>
          <w:rFonts w:hint="eastAsia"/>
        </w:rPr>
        <w:t>；</w:t>
      </w:r>
    </w:p>
    <w:p w:rsidR="008A2E63" w:rsidRDefault="00847E11" w:rsidP="000E4DB3">
      <w:pPr>
        <w:ind w:firstLineChars="200" w:firstLine="420"/>
      </w:pPr>
      <w:r>
        <w:rPr>
          <w:rFonts w:hint="eastAsia"/>
        </w:rPr>
        <w:t>以字符串，明码的形式，发送信息如下所示</w:t>
      </w:r>
      <w:r w:rsidR="001F500A" w:rsidRPr="001F500A">
        <w:rPr>
          <w:rFonts w:hint="eastAsia"/>
          <w:b/>
        </w:rPr>
        <w:t>示例1</w:t>
      </w:r>
      <w:r w:rsidR="001F500A">
        <w:rPr>
          <w:rFonts w:hint="eastAsia"/>
        </w:rPr>
        <w:t>：</w:t>
      </w:r>
    </w:p>
    <w:p w:rsidR="00847E11" w:rsidRPr="00CF2FF3" w:rsidRDefault="00847E11" w:rsidP="00847E11">
      <w:pPr>
        <w:ind w:firstLineChars="500" w:firstLine="1050"/>
        <w:rPr>
          <w:b/>
        </w:rPr>
      </w:pPr>
      <w:r w:rsidRPr="00CF2FF3">
        <w:rPr>
          <w:rFonts w:hint="eastAsia"/>
          <w:b/>
        </w:rPr>
        <w:t>“</w:t>
      </w:r>
      <w:r w:rsidRPr="00CF2FF3">
        <w:rPr>
          <w:b/>
        </w:rPr>
        <w:t>Curr_Set</w:t>
      </w:r>
      <w:r w:rsidR="007C19E0" w:rsidRPr="00CF2FF3">
        <w:rPr>
          <w:rFonts w:hint="eastAsia"/>
          <w:b/>
        </w:rPr>
        <w:t>:</w:t>
      </w:r>
      <w:r w:rsidRPr="00CF2FF3">
        <w:rPr>
          <w:rFonts w:hint="eastAsia"/>
          <w:b/>
        </w:rPr>
        <w:t>300</w:t>
      </w:r>
      <w:r w:rsidRPr="00CF2FF3">
        <w:rPr>
          <w:b/>
        </w:rPr>
        <w:t>\</w:t>
      </w:r>
      <w:r w:rsidRPr="00CF2FF3">
        <w:rPr>
          <w:rFonts w:hint="eastAsia"/>
          <w:b/>
        </w:rPr>
        <w:t xml:space="preserve">r\n”        </w:t>
      </w:r>
      <w:r w:rsidR="007C19E0" w:rsidRPr="00CF2FF3">
        <w:rPr>
          <w:b/>
        </w:rPr>
        <w:t xml:space="preserve">                </w:t>
      </w:r>
      <w:r w:rsidRPr="00CF2FF3">
        <w:rPr>
          <w:rFonts w:hint="eastAsia"/>
          <w:b/>
        </w:rPr>
        <w:t xml:space="preserve">  </w:t>
      </w:r>
    </w:p>
    <w:p w:rsidR="00847E11" w:rsidRDefault="009C5586" w:rsidP="00847E11">
      <w:pPr>
        <w:ind w:firstLineChars="200" w:firstLine="420"/>
      </w:pPr>
      <w:r>
        <w:rPr>
          <w:rFonts w:hint="eastAsia"/>
        </w:rPr>
        <w:t>发送信息</w:t>
      </w:r>
      <w:r w:rsidR="007C19E0">
        <w:rPr>
          <w:rFonts w:hint="eastAsia"/>
        </w:rPr>
        <w:t>中含有，</w:t>
      </w:r>
      <w:r w:rsidR="00847E11">
        <w:rPr>
          <w:rFonts w:hint="eastAsia"/>
        </w:rPr>
        <w:t>字符串</w:t>
      </w:r>
      <w:r w:rsidR="00847E11">
        <w:t>”</w:t>
      </w:r>
      <w:r w:rsidR="00847E11" w:rsidRPr="00DB20F2">
        <w:t>Curr_Set</w:t>
      </w:r>
      <w:r w:rsidR="00847E11">
        <w:t>”</w:t>
      </w:r>
      <w:r w:rsidR="00847E11">
        <w:rPr>
          <w:rFonts w:hint="eastAsia"/>
        </w:rPr>
        <w:t>和</w:t>
      </w:r>
      <w:r w:rsidR="007C19E0" w:rsidRPr="00DF3D47">
        <w:rPr>
          <w:rFonts w:hint="eastAsia"/>
          <w:b/>
          <w:color w:val="FF0000"/>
        </w:rPr>
        <w:t>英文</w:t>
      </w:r>
      <w:r w:rsidR="00847E11" w:rsidRPr="00DF3D47">
        <w:rPr>
          <w:rFonts w:hint="eastAsia"/>
          <w:b/>
          <w:color w:val="FF0000"/>
        </w:rPr>
        <w:t>冒号</w:t>
      </w:r>
      <w:r w:rsidR="00847E11" w:rsidRPr="00DF3D47">
        <w:rPr>
          <w:b/>
          <w:color w:val="FF0000"/>
        </w:rPr>
        <w:t>”</w:t>
      </w:r>
      <w:r w:rsidR="007C19E0" w:rsidRPr="00DF3D47">
        <w:rPr>
          <w:rFonts w:hint="eastAsia"/>
          <w:b/>
          <w:color w:val="FF0000"/>
        </w:rPr>
        <w:t>:</w:t>
      </w:r>
      <w:r w:rsidR="00847E11" w:rsidRPr="00DF3D47">
        <w:rPr>
          <w:b/>
          <w:color w:val="FF0000"/>
        </w:rPr>
        <w:t>”</w:t>
      </w:r>
      <w:r w:rsidR="00847E11">
        <w:rPr>
          <w:rFonts w:hint="eastAsia"/>
        </w:rPr>
        <w:t>，字符</w:t>
      </w:r>
      <w:r w:rsidR="00C97488">
        <w:rPr>
          <w:rFonts w:hint="eastAsia"/>
        </w:rPr>
        <w:t>串</w:t>
      </w:r>
      <w:r w:rsidR="00847E11">
        <w:rPr>
          <w:rFonts w:hint="eastAsia"/>
        </w:rPr>
        <w:t>“300”表示电流设置为300A，“\r\n”换行回车。</w:t>
      </w:r>
      <w:r w:rsidR="00D305D5" w:rsidRPr="00DF3D47">
        <w:rPr>
          <w:rFonts w:hint="eastAsia"/>
          <w:b/>
          <w:color w:val="FF0000"/>
        </w:rPr>
        <w:t>请注意严格区分大小写，下同。</w:t>
      </w:r>
    </w:p>
    <w:p w:rsidR="00847E11" w:rsidRDefault="00847E11" w:rsidP="000E4DB3">
      <w:pPr>
        <w:ind w:firstLineChars="200" w:firstLine="420"/>
      </w:pPr>
      <w:r>
        <w:rPr>
          <w:rFonts w:hint="eastAsia"/>
        </w:rPr>
        <w:t>C语言代码示例：printf（“</w:t>
      </w:r>
      <w:r w:rsidRPr="00DB20F2">
        <w:t>Curr_Set</w:t>
      </w:r>
      <w:r>
        <w:rPr>
          <w:rFonts w:hint="eastAsia"/>
        </w:rPr>
        <w:t>：%</w:t>
      </w:r>
      <w:r w:rsidR="008F2F7E">
        <w:t>03</w:t>
      </w:r>
      <w:r>
        <w:rPr>
          <w:rFonts w:hint="eastAsia"/>
        </w:rPr>
        <w:t>d</w:t>
      </w:r>
      <w:r w:rsidR="008F2F7E">
        <w:t>\</w:t>
      </w:r>
      <w:r w:rsidR="008F2F7E">
        <w:rPr>
          <w:rFonts w:hint="eastAsia"/>
        </w:rPr>
        <w:t>r\n</w:t>
      </w:r>
      <w:r>
        <w:rPr>
          <w:rFonts w:hint="eastAsia"/>
        </w:rPr>
        <w:t>”，</w:t>
      </w:r>
      <w:r w:rsidRPr="00DB20F2">
        <w:t>Curr_Set</w:t>
      </w:r>
      <w:r>
        <w:rPr>
          <w:rFonts w:hint="eastAsia"/>
        </w:rPr>
        <w:t>）</w:t>
      </w:r>
      <w:r w:rsidR="00746F7A">
        <w:rPr>
          <w:rFonts w:hint="eastAsia"/>
        </w:rPr>
        <w:t>;</w:t>
      </w:r>
      <w:r w:rsidR="007C19E0">
        <w:t>//</w:t>
      </w:r>
      <w:r w:rsidR="007C19E0">
        <w:rPr>
          <w:rFonts w:hint="eastAsia"/>
        </w:rPr>
        <w:t>%</w:t>
      </w:r>
      <w:r w:rsidR="007C19E0">
        <w:t>03</w:t>
      </w:r>
      <w:r w:rsidR="007C19E0">
        <w:rPr>
          <w:rFonts w:hint="eastAsia"/>
        </w:rPr>
        <w:t>d</w:t>
      </w:r>
      <w:r w:rsidR="007C19E0">
        <w:t xml:space="preserve"> </w:t>
      </w:r>
      <w:r w:rsidR="008F2F7E">
        <w:rPr>
          <w:rFonts w:hint="eastAsia"/>
        </w:rPr>
        <w:t>：</w:t>
      </w:r>
      <w:r w:rsidR="007C19E0">
        <w:t>3</w:t>
      </w:r>
      <w:r w:rsidR="007C19E0">
        <w:rPr>
          <w:rFonts w:hint="eastAsia"/>
        </w:rPr>
        <w:t>位</w:t>
      </w:r>
      <w:r w:rsidR="008F2F7E">
        <w:rPr>
          <w:rFonts w:hint="eastAsia"/>
        </w:rPr>
        <w:t>整型宽度</w:t>
      </w:r>
      <w:r w:rsidR="007C19E0">
        <w:rPr>
          <w:rFonts w:hint="eastAsia"/>
        </w:rPr>
        <w:t>，左边补零</w:t>
      </w:r>
    </w:p>
    <w:p w:rsidR="007C19E0" w:rsidRDefault="007C19E0" w:rsidP="000E4DB3">
      <w:pPr>
        <w:ind w:firstLineChars="200" w:firstLine="420"/>
      </w:pPr>
      <w:r>
        <w:rPr>
          <w:rFonts w:hint="eastAsia"/>
        </w:rPr>
        <w:t>如发送</w:t>
      </w:r>
      <w:r w:rsidR="001F500A" w:rsidRPr="001F500A">
        <w:rPr>
          <w:rFonts w:hint="eastAsia"/>
          <w:b/>
        </w:rPr>
        <w:t>示例2</w:t>
      </w:r>
      <w:r>
        <w:rPr>
          <w:rFonts w:hint="eastAsia"/>
        </w:rPr>
        <w:t>：</w:t>
      </w:r>
    </w:p>
    <w:p w:rsidR="00A779F6" w:rsidRPr="00CF2FF3" w:rsidRDefault="007C19E0" w:rsidP="006D3871">
      <w:pPr>
        <w:ind w:firstLineChars="500" w:firstLine="1050"/>
        <w:rPr>
          <w:b/>
        </w:rPr>
      </w:pPr>
      <w:r w:rsidRPr="00CF2FF3">
        <w:rPr>
          <w:b/>
        </w:rPr>
        <w:t>“CurrSondeNum:003\</w:t>
      </w:r>
      <w:r w:rsidRPr="00CF2FF3">
        <w:rPr>
          <w:rFonts w:hint="eastAsia"/>
          <w:b/>
        </w:rPr>
        <w:t>r\n</w:t>
      </w:r>
      <w:r w:rsidRPr="00CF2FF3">
        <w:rPr>
          <w:b/>
        </w:rPr>
        <w:t>”</w:t>
      </w:r>
    </w:p>
    <w:p w:rsidR="007C19E0" w:rsidRDefault="007C19E0" w:rsidP="000E4DB3">
      <w:pPr>
        <w:ind w:firstLineChars="200" w:firstLine="420"/>
      </w:pPr>
      <w:r>
        <w:rPr>
          <w:rFonts w:hint="eastAsia"/>
        </w:rPr>
        <w:t>表示配置</w:t>
      </w:r>
      <w:r w:rsidRPr="00DB20F2">
        <w:t>CurrSondeNum</w:t>
      </w:r>
      <w:r>
        <w:rPr>
          <w:rFonts w:hint="eastAsia"/>
        </w:rPr>
        <w:t>电流探头数量为3</w:t>
      </w:r>
      <w:r w:rsidR="001F500A">
        <w:rPr>
          <w:rFonts w:hint="eastAsia"/>
        </w:rPr>
        <w:t>；</w:t>
      </w:r>
    </w:p>
    <w:p w:rsidR="007C19E0" w:rsidRDefault="007C19E0" w:rsidP="007C19E0">
      <w:pPr>
        <w:ind w:firstLineChars="200" w:firstLine="420"/>
      </w:pPr>
      <w:r>
        <w:rPr>
          <w:rFonts w:hint="eastAsia"/>
        </w:rPr>
        <w:t>C语言代码示例：printf（“</w:t>
      </w:r>
      <w:r w:rsidRPr="00DB20F2">
        <w:t>CurrSondeNum</w:t>
      </w:r>
      <w:r>
        <w:rPr>
          <w:rFonts w:hint="eastAsia"/>
        </w:rPr>
        <w:t>:%</w:t>
      </w:r>
      <w:r>
        <w:t>03</w:t>
      </w:r>
      <w:r>
        <w:rPr>
          <w:rFonts w:hint="eastAsia"/>
        </w:rPr>
        <w:t>d</w:t>
      </w:r>
      <w:r w:rsidR="008F2F7E">
        <w:t>\</w:t>
      </w:r>
      <w:r w:rsidR="008F2F7E">
        <w:rPr>
          <w:rFonts w:hint="eastAsia"/>
        </w:rPr>
        <w:t>r\n</w:t>
      </w:r>
      <w:r>
        <w:rPr>
          <w:rFonts w:hint="eastAsia"/>
        </w:rPr>
        <w:t>”，</w:t>
      </w:r>
      <w:r w:rsidRPr="00DB20F2">
        <w:t>CurrSondeNum</w:t>
      </w:r>
      <w:r>
        <w:rPr>
          <w:rFonts w:hint="eastAsia"/>
        </w:rPr>
        <w:t>）;</w:t>
      </w:r>
      <w:r w:rsidR="00C97488" w:rsidRPr="00C97488">
        <w:t xml:space="preserve"> </w:t>
      </w:r>
      <w:r w:rsidR="00C97488">
        <w:t>//</w:t>
      </w:r>
      <w:r w:rsidR="00C97488">
        <w:rPr>
          <w:rFonts w:hint="eastAsia"/>
        </w:rPr>
        <w:t>%</w:t>
      </w:r>
      <w:r w:rsidR="00C97488">
        <w:t>03</w:t>
      </w:r>
      <w:r w:rsidR="00C97488">
        <w:rPr>
          <w:rFonts w:hint="eastAsia"/>
        </w:rPr>
        <w:t>d</w:t>
      </w:r>
      <w:r w:rsidR="00C97488">
        <w:t xml:space="preserve"> 3</w:t>
      </w:r>
      <w:r w:rsidR="00C97488">
        <w:rPr>
          <w:rFonts w:hint="eastAsia"/>
        </w:rPr>
        <w:t>位</w:t>
      </w:r>
      <w:r w:rsidR="008F2F7E">
        <w:rPr>
          <w:rFonts w:hint="eastAsia"/>
        </w:rPr>
        <w:t>整型宽度</w:t>
      </w:r>
      <w:r w:rsidR="00C97488">
        <w:rPr>
          <w:rFonts w:hint="eastAsia"/>
        </w:rPr>
        <w:t>，左边补零</w:t>
      </w:r>
      <w:r w:rsidR="003A78C2">
        <w:rPr>
          <w:rFonts w:hint="eastAsia"/>
        </w:rPr>
        <w:t>。</w:t>
      </w:r>
    </w:p>
    <w:p w:rsidR="003A78C2" w:rsidRDefault="003A78C2" w:rsidP="007C19E0">
      <w:pPr>
        <w:ind w:firstLineChars="200" w:firstLine="420"/>
      </w:pPr>
      <w:r>
        <w:rPr>
          <w:rFonts w:hint="eastAsia"/>
        </w:rPr>
        <w:t>APP将上述所有配置，依次发送</w:t>
      </w:r>
      <w:r w:rsidR="00567039">
        <w:rPr>
          <w:rFonts w:hint="eastAsia"/>
        </w:rPr>
        <w:t>，每发送一个设置，等待下位机ACK确认无误后</w:t>
      </w:r>
      <w:r w:rsidR="00F535F4">
        <w:rPr>
          <w:rFonts w:hint="eastAsia"/>
        </w:rPr>
        <w:t>（或</w:t>
      </w:r>
      <w:r w:rsidR="00F535F4">
        <w:rPr>
          <w:rFonts w:hint="eastAsia"/>
        </w:rPr>
        <w:lastRenderedPageBreak/>
        <w:t>超过规定发送次数）</w:t>
      </w:r>
      <w:r w:rsidR="00567039">
        <w:rPr>
          <w:rFonts w:hint="eastAsia"/>
        </w:rPr>
        <w:t>，发送下一个配置</w:t>
      </w:r>
      <w:r>
        <w:rPr>
          <w:rFonts w:hint="eastAsia"/>
        </w:rPr>
        <w:t>。如：</w:t>
      </w:r>
    </w:p>
    <w:p w:rsidR="003A78C2" w:rsidRDefault="003A78C2" w:rsidP="007C19E0">
      <w:pPr>
        <w:ind w:firstLineChars="200" w:firstLine="420"/>
      </w:pPr>
      <w:r>
        <w:rPr>
          <w:rFonts w:hint="eastAsia"/>
        </w:rPr>
        <w:t>发送电流设置</w:t>
      </w:r>
      <w:r w:rsidRPr="00DB20F2">
        <w:t>Curr_Set</w:t>
      </w:r>
      <w:r w:rsidR="00FD4563">
        <w:t>--&gt;</w:t>
      </w:r>
      <w:r w:rsidR="00FD4563">
        <w:rPr>
          <w:rFonts w:hint="eastAsia"/>
        </w:rPr>
        <w:t>等待</w:t>
      </w:r>
      <w:r w:rsidR="00B942DF">
        <w:rPr>
          <w:rFonts w:hint="eastAsia"/>
        </w:rPr>
        <w:t>下位机</w:t>
      </w:r>
      <w:r>
        <w:t>ACK</w:t>
      </w:r>
      <w:r w:rsidR="00FD4563">
        <w:t>--&gt;</w:t>
      </w:r>
      <w:r w:rsidR="00FD4563">
        <w:rPr>
          <w:rFonts w:hint="eastAsia"/>
        </w:rPr>
        <w:t>发送电压保护门限</w:t>
      </w:r>
      <w:r w:rsidR="00FD4563" w:rsidRPr="00DB20F2">
        <w:t>Vol_Pro_Set</w:t>
      </w:r>
      <w:r w:rsidR="00FD4563">
        <w:t>—</w:t>
      </w:r>
      <w:r w:rsidR="00FD4563">
        <w:rPr>
          <w:rFonts w:hint="eastAsia"/>
        </w:rPr>
        <w:t>&gt;等待</w:t>
      </w:r>
      <w:r w:rsidR="00FD4563">
        <w:t>ACK--&gt;......</w:t>
      </w:r>
      <w:r w:rsidR="00FD4563">
        <w:rPr>
          <w:rFonts w:hint="eastAsia"/>
        </w:rPr>
        <w:t>发送</w:t>
      </w:r>
      <w:r w:rsidR="00FD4563" w:rsidRPr="00DB20F2">
        <w:t>VoltRange</w:t>
      </w:r>
      <w:r w:rsidR="00FD4563">
        <w:rPr>
          <w:rFonts w:hint="eastAsia"/>
        </w:rPr>
        <w:t>量程设置--&gt;等待ACK。以上配置信息按次序，需全部发送。</w:t>
      </w:r>
    </w:p>
    <w:p w:rsidR="00746F7A" w:rsidRDefault="00A779F6" w:rsidP="00746F7A">
      <w:pPr>
        <w:ind w:firstLineChars="200" w:firstLine="420"/>
        <w:rPr>
          <w:b/>
        </w:rPr>
      </w:pPr>
      <w:r w:rsidRPr="008254CB">
        <w:rPr>
          <w:rFonts w:hint="eastAsia"/>
          <w:b/>
        </w:rPr>
        <w:t>下位机收到配置信息后，返回ACK</w:t>
      </w:r>
      <w:r w:rsidR="005A7A2F">
        <w:rPr>
          <w:rFonts w:hint="eastAsia"/>
          <w:b/>
        </w:rPr>
        <w:t>，以配置</w:t>
      </w:r>
      <w:r w:rsidR="005A7A2F" w:rsidRPr="005A7A2F">
        <w:rPr>
          <w:b/>
        </w:rPr>
        <w:t>Curr_Set</w:t>
      </w:r>
      <w:r w:rsidR="005A7A2F" w:rsidRPr="005A7A2F">
        <w:rPr>
          <w:rFonts w:hint="eastAsia"/>
          <w:b/>
        </w:rPr>
        <w:t>:</w:t>
      </w:r>
      <w:r w:rsidR="005A7A2F">
        <w:rPr>
          <w:rFonts w:hint="eastAsia"/>
          <w:b/>
        </w:rPr>
        <w:t>为例</w:t>
      </w:r>
      <w:r w:rsidR="000D7E59" w:rsidRPr="008254CB">
        <w:rPr>
          <w:rFonts w:hint="eastAsia"/>
          <w:b/>
        </w:rPr>
        <w:t>：</w:t>
      </w:r>
    </w:p>
    <w:p w:rsidR="00494A64" w:rsidRDefault="00746F7A" w:rsidP="00746F7A">
      <w:pPr>
        <w:ind w:firstLineChars="200" w:firstLine="420"/>
      </w:pPr>
      <w:r w:rsidRPr="00DF3D47">
        <w:rPr>
          <w:b/>
        </w:rPr>
        <w:t>“</w:t>
      </w:r>
      <w:r w:rsidR="005A7A2F" w:rsidRPr="005A7A2F">
        <w:rPr>
          <w:b/>
        </w:rPr>
        <w:t>Curr_Set</w:t>
      </w:r>
      <w:r w:rsidR="005A7A2F" w:rsidRPr="005A7A2F">
        <w:rPr>
          <w:rFonts w:hint="eastAsia"/>
          <w:b/>
        </w:rPr>
        <w:t>:</w:t>
      </w:r>
      <w:r w:rsidR="00470494" w:rsidRPr="00DF3D47">
        <w:rPr>
          <w:b/>
        </w:rPr>
        <w:t>Success</w:t>
      </w:r>
      <w:r w:rsidRPr="00DF3D47">
        <w:rPr>
          <w:b/>
        </w:rPr>
        <w:t>\</w:t>
      </w:r>
      <w:r w:rsidRPr="00DF3D47">
        <w:rPr>
          <w:rFonts w:hint="eastAsia"/>
          <w:b/>
        </w:rPr>
        <w:t>r\n</w:t>
      </w:r>
      <w:r w:rsidRPr="00DF3D47">
        <w:rPr>
          <w:b/>
        </w:rPr>
        <w:t xml:space="preserve"> ”</w:t>
      </w:r>
      <w:r>
        <w:t>//</w:t>
      </w:r>
      <w:r>
        <w:rPr>
          <w:rFonts w:hint="eastAsia"/>
        </w:rPr>
        <w:t>配置成功</w:t>
      </w:r>
    </w:p>
    <w:p w:rsidR="00746F7A" w:rsidRDefault="00746F7A" w:rsidP="00746F7A">
      <w:pPr>
        <w:ind w:firstLineChars="200" w:firstLine="420"/>
      </w:pPr>
      <w:r w:rsidRPr="00DF3D47">
        <w:rPr>
          <w:b/>
        </w:rPr>
        <w:t>“</w:t>
      </w:r>
      <w:del w:id="0" w:author="QYDZ-YANGMIAO" w:date="2018-09-21T09:35:00Z">
        <w:r w:rsidR="005A7A2F" w:rsidRPr="005A7A2F" w:rsidDel="00294886">
          <w:rPr>
            <w:b/>
          </w:rPr>
          <w:delText>Curr_Set:</w:delText>
        </w:r>
      </w:del>
      <w:r w:rsidR="00470494" w:rsidRPr="00DF3D47">
        <w:rPr>
          <w:b/>
        </w:rPr>
        <w:t>Failed</w:t>
      </w:r>
      <w:r w:rsidRPr="00DF3D47">
        <w:rPr>
          <w:b/>
        </w:rPr>
        <w:t>\</w:t>
      </w:r>
      <w:r w:rsidRPr="00DF3D47">
        <w:rPr>
          <w:rFonts w:hint="eastAsia"/>
          <w:b/>
        </w:rPr>
        <w:t>r\n</w:t>
      </w:r>
      <w:r w:rsidRPr="00DF3D47">
        <w:rPr>
          <w:b/>
        </w:rPr>
        <w:t>”</w:t>
      </w:r>
      <w:r w:rsidRPr="00DF3D47">
        <w:rPr>
          <w:rFonts w:hint="eastAsia"/>
          <w:b/>
        </w:rPr>
        <w:t xml:space="preserve"> </w:t>
      </w:r>
      <w:r>
        <w:t xml:space="preserve">  // APP</w:t>
      </w:r>
      <w:r>
        <w:rPr>
          <w:rFonts w:hint="eastAsia"/>
        </w:rPr>
        <w:t>发送数据格式错误</w:t>
      </w:r>
      <w:r w:rsidR="000B53A6">
        <w:rPr>
          <w:rFonts w:hint="eastAsia"/>
        </w:rPr>
        <w:t>，无法识别</w:t>
      </w:r>
      <w:ins w:id="1" w:author="QYDZ-YANGMIAO" w:date="2018-09-21T09:49:00Z">
        <w:r w:rsidR="000A6305">
          <w:rPr>
            <w:rFonts w:hint="eastAsia"/>
          </w:rPr>
          <w:t>是什么信息，因此</w:t>
        </w:r>
      </w:ins>
      <w:ins w:id="2" w:author="QYDZ-YANGMIAO" w:date="2018-09-21T09:51:00Z">
        <w:r w:rsidR="000A6305">
          <w:rPr>
            <w:rFonts w:hint="eastAsia"/>
          </w:rPr>
          <w:t>回复的ACK中</w:t>
        </w:r>
      </w:ins>
      <w:ins w:id="3" w:author="QYDZ-YANGMIAO" w:date="2018-09-21T09:49:00Z">
        <w:r w:rsidR="000A6305">
          <w:rPr>
            <w:rFonts w:hint="eastAsia"/>
          </w:rPr>
          <w:t>不带有</w:t>
        </w:r>
      </w:ins>
      <w:ins w:id="4" w:author="QYDZ-YANGMIAO" w:date="2018-09-21T09:51:00Z">
        <w:r w:rsidR="000A6305">
          <w:rPr>
            <w:rFonts w:hint="eastAsia"/>
          </w:rPr>
          <w:t>“</w:t>
        </w:r>
      </w:ins>
      <w:ins w:id="5" w:author="QYDZ-YANGMIAO" w:date="2018-09-21T09:52:00Z">
        <w:r w:rsidR="000A6305" w:rsidRPr="005A7A2F">
          <w:rPr>
            <w:b/>
          </w:rPr>
          <w:t>Curr_Set</w:t>
        </w:r>
      </w:ins>
      <w:ins w:id="6" w:author="QYDZ-YANGMIAO" w:date="2018-09-21T09:51:00Z">
        <w:r w:rsidR="000A6305">
          <w:rPr>
            <w:rFonts w:hint="eastAsia"/>
          </w:rPr>
          <w:t>”</w:t>
        </w:r>
      </w:ins>
      <w:ins w:id="7" w:author="QYDZ-YANGMIAO" w:date="2018-09-21T09:52:00Z">
        <w:r w:rsidR="000A6305">
          <w:rPr>
            <w:rFonts w:hint="eastAsia"/>
          </w:rPr>
          <w:t>字样</w:t>
        </w:r>
      </w:ins>
      <w:r w:rsidR="000B53A6">
        <w:rPr>
          <w:rFonts w:hint="eastAsia"/>
        </w:rPr>
        <w:t>。如发送“c</w:t>
      </w:r>
      <w:r w:rsidR="000B53A6">
        <w:t>urr_</w:t>
      </w:r>
      <w:r w:rsidR="000B53A6">
        <w:rPr>
          <w:rFonts w:hint="eastAsia"/>
        </w:rPr>
        <w:t>s</w:t>
      </w:r>
      <w:r w:rsidR="000B53A6" w:rsidRPr="00DB20F2">
        <w:t>et</w:t>
      </w:r>
      <w:r w:rsidR="000B53A6">
        <w:rPr>
          <w:rFonts w:hint="eastAsia"/>
        </w:rPr>
        <w:t>:300</w:t>
      </w:r>
      <w:r w:rsidR="000B53A6">
        <w:t>\</w:t>
      </w:r>
      <w:r w:rsidR="000B53A6">
        <w:rPr>
          <w:rFonts w:hint="eastAsia"/>
        </w:rPr>
        <w:t>r\n”</w:t>
      </w:r>
    </w:p>
    <w:p w:rsidR="00746F7A" w:rsidRPr="00AE6A3E" w:rsidRDefault="00746F7A" w:rsidP="00746F7A">
      <w:pPr>
        <w:ind w:firstLineChars="200" w:firstLine="420"/>
      </w:pPr>
      <w:r w:rsidRPr="00DF3D47">
        <w:rPr>
          <w:b/>
        </w:rPr>
        <w:t>“</w:t>
      </w:r>
      <w:r w:rsidR="005A7A2F" w:rsidRPr="005A7A2F">
        <w:rPr>
          <w:b/>
        </w:rPr>
        <w:t>Curr_Set</w:t>
      </w:r>
      <w:r w:rsidR="005A7A2F">
        <w:t>:</w:t>
      </w:r>
      <w:r w:rsidRPr="00DF3D47">
        <w:rPr>
          <w:rFonts w:hint="eastAsia"/>
          <w:b/>
        </w:rPr>
        <w:t>Error</w:t>
      </w:r>
      <w:r w:rsidRPr="00DF3D47">
        <w:rPr>
          <w:b/>
        </w:rPr>
        <w:t>\</w:t>
      </w:r>
      <w:r w:rsidRPr="00DF3D47">
        <w:rPr>
          <w:rFonts w:hint="eastAsia"/>
          <w:b/>
        </w:rPr>
        <w:t>r\n</w:t>
      </w:r>
      <w:r w:rsidRPr="00DF3D47">
        <w:rPr>
          <w:b/>
        </w:rPr>
        <w:t>”</w:t>
      </w:r>
      <w:r>
        <w:t xml:space="preserve">  </w:t>
      </w:r>
      <w:r w:rsidRPr="00746F7A">
        <w:t xml:space="preserve"> </w:t>
      </w:r>
      <w:r>
        <w:t>//</w:t>
      </w:r>
      <w:r>
        <w:rPr>
          <w:rFonts w:hint="eastAsia"/>
        </w:rPr>
        <w:t>发送成功但配置失败</w:t>
      </w:r>
    </w:p>
    <w:p w:rsidR="00494A64" w:rsidRDefault="003A78C2" w:rsidP="00494A64">
      <w:pPr>
        <w:ind w:firstLine="480"/>
        <w:rPr>
          <w:color w:val="FF0000"/>
        </w:rPr>
      </w:pPr>
      <w:r>
        <w:rPr>
          <w:rFonts w:hint="eastAsia"/>
        </w:rPr>
        <w:t>若从机不返回</w:t>
      </w:r>
      <w:r w:rsidR="00B942DF">
        <w:rPr>
          <w:rFonts w:hint="eastAsia"/>
        </w:rPr>
        <w:t>ACK</w:t>
      </w:r>
      <w:r>
        <w:rPr>
          <w:rFonts w:hint="eastAsia"/>
        </w:rPr>
        <w:t>，则</w:t>
      </w:r>
      <w:r w:rsidR="00B942DF">
        <w:rPr>
          <w:rFonts w:hint="eastAsia"/>
        </w:rPr>
        <w:t>APP</w:t>
      </w:r>
      <w:r>
        <w:rPr>
          <w:rFonts w:hint="eastAsia"/>
        </w:rPr>
        <w:t>超时约</w:t>
      </w:r>
      <w:r>
        <w:t>50</w:t>
      </w:r>
      <w:r>
        <w:rPr>
          <w:rFonts w:hint="eastAsia"/>
        </w:rPr>
        <w:t>ms重传。</w:t>
      </w:r>
      <w:r w:rsidR="00494A64">
        <w:rPr>
          <w:rFonts w:hint="eastAsia"/>
        </w:rPr>
        <w:t>若从机返回</w:t>
      </w:r>
      <w:r w:rsidR="00494A64">
        <w:t>Failed</w:t>
      </w:r>
      <w:r w:rsidR="00494A64">
        <w:rPr>
          <w:rFonts w:hint="eastAsia"/>
        </w:rPr>
        <w:t>或Error，则APP继续</w:t>
      </w:r>
      <w:r w:rsidR="00960296">
        <w:rPr>
          <w:rFonts w:hint="eastAsia"/>
        </w:rPr>
        <w:t>重传</w:t>
      </w:r>
      <w:r w:rsidR="00494A64">
        <w:rPr>
          <w:rFonts w:hint="eastAsia"/>
        </w:rPr>
        <w:t>配置报文，直到</w:t>
      </w:r>
      <w:r w:rsidR="00960296">
        <w:rPr>
          <w:rFonts w:hint="eastAsia"/>
        </w:rPr>
        <w:t>收到</w:t>
      </w:r>
      <w:r w:rsidR="00494A64">
        <w:rPr>
          <w:rFonts w:hint="eastAsia"/>
        </w:rPr>
        <w:t>ACK报文为</w:t>
      </w:r>
      <w:r w:rsidR="00494A64">
        <w:t>Success</w:t>
      </w:r>
      <w:r w:rsidR="00494A64">
        <w:rPr>
          <w:rFonts w:hint="eastAsia"/>
        </w:rPr>
        <w:t>为止。</w:t>
      </w:r>
      <w:r w:rsidR="00960296">
        <w:rPr>
          <w:rFonts w:hint="eastAsia"/>
        </w:rPr>
        <w:t>无论是超时重传还是错误重传，</w:t>
      </w:r>
      <w:r w:rsidR="00494A64">
        <w:rPr>
          <w:rFonts w:hint="eastAsia"/>
        </w:rPr>
        <w:t>主机发送配置报文不超过十次，若第十次发送，</w:t>
      </w:r>
      <w:r w:rsidR="00960296">
        <w:rPr>
          <w:rFonts w:hint="eastAsia"/>
        </w:rPr>
        <w:t>下位机</w:t>
      </w:r>
      <w:r w:rsidR="00494A64">
        <w:rPr>
          <w:rFonts w:hint="eastAsia"/>
        </w:rPr>
        <w:t>返回</w:t>
      </w:r>
      <w:r w:rsidR="00494A64">
        <w:t>Failed</w:t>
      </w:r>
      <w:r w:rsidR="00494A64">
        <w:rPr>
          <w:rFonts w:hint="eastAsia"/>
        </w:rPr>
        <w:t>，则提示用户发送失败，返回Error则提示配置失败</w:t>
      </w:r>
      <w:r w:rsidR="00992F30">
        <w:rPr>
          <w:rFonts w:hint="eastAsia"/>
        </w:rPr>
        <w:t>。</w:t>
      </w:r>
      <w:r w:rsidR="004871A4">
        <w:rPr>
          <w:rFonts w:hint="eastAsia"/>
        </w:rPr>
        <w:t>最终配置不成功</w:t>
      </w:r>
      <w:r w:rsidR="00C46764">
        <w:rPr>
          <w:rFonts w:hint="eastAsia"/>
        </w:rPr>
        <w:t>时</w:t>
      </w:r>
      <w:r w:rsidR="00992F30" w:rsidRPr="00992F30">
        <w:rPr>
          <w:rFonts w:hint="eastAsia"/>
          <w:color w:val="FF0000"/>
        </w:rPr>
        <w:t>，若后续</w:t>
      </w:r>
      <w:r w:rsidR="009E36C6">
        <w:rPr>
          <w:rFonts w:hint="eastAsia"/>
          <w:color w:val="FF0000"/>
        </w:rPr>
        <w:t>APP收到</w:t>
      </w:r>
      <w:r w:rsidR="00992F30" w:rsidRPr="00992F30">
        <w:rPr>
          <w:rFonts w:hint="eastAsia"/>
          <w:color w:val="FF0000"/>
        </w:rPr>
        <w:t>测量信息，则此测量数据无效。</w:t>
      </w:r>
    </w:p>
    <w:p w:rsidR="00692925" w:rsidRPr="005007AD" w:rsidRDefault="005007AD" w:rsidP="00494A64">
      <w:pPr>
        <w:ind w:firstLine="480"/>
        <w:rPr>
          <w:b/>
        </w:rPr>
      </w:pPr>
      <w:r w:rsidRPr="005007AD">
        <w:rPr>
          <w:rFonts w:hint="eastAsia"/>
          <w:b/>
        </w:rPr>
        <w:t>发送时机：</w:t>
      </w:r>
    </w:p>
    <w:p w:rsidR="005007AD" w:rsidRDefault="00C946AF" w:rsidP="00494A64">
      <w:pPr>
        <w:ind w:firstLine="480"/>
        <w:rPr>
          <w:color w:val="FF0000"/>
        </w:rPr>
      </w:pPr>
      <w:r>
        <w:rPr>
          <w:rFonts w:hint="eastAsia"/>
          <w:color w:val="FF0000"/>
        </w:rPr>
        <w:t>关于何时</w:t>
      </w:r>
      <w:r w:rsidR="005007AD">
        <w:rPr>
          <w:rFonts w:hint="eastAsia"/>
          <w:color w:val="FF0000"/>
        </w:rPr>
        <w:t>发送此配置报文</w:t>
      </w:r>
      <w:r w:rsidR="00402AA1">
        <w:rPr>
          <w:rFonts w:hint="eastAsia"/>
          <w:color w:val="FF0000"/>
        </w:rPr>
        <w:t>。</w:t>
      </w:r>
      <w:r w:rsidR="00402AA1" w:rsidRPr="00402AA1">
        <w:rPr>
          <w:rFonts w:hint="eastAsia"/>
          <w:color w:val="FF0000"/>
        </w:rPr>
        <w:t>APP每次</w:t>
      </w:r>
      <w:r w:rsidR="00402AA1">
        <w:rPr>
          <w:rFonts w:hint="eastAsia"/>
          <w:color w:val="FF0000"/>
        </w:rPr>
        <w:t>WIFI</w:t>
      </w:r>
      <w:r w:rsidR="00402AA1" w:rsidRPr="00402AA1">
        <w:rPr>
          <w:rFonts w:hint="eastAsia"/>
          <w:color w:val="FF0000"/>
        </w:rPr>
        <w:t>连上仪器后</w:t>
      </w:r>
      <w:r w:rsidR="00D9047A">
        <w:rPr>
          <w:rFonts w:hint="eastAsia"/>
          <w:color w:val="FF0000"/>
        </w:rPr>
        <w:t>（包括断线后重连）</w:t>
      </w:r>
      <w:r w:rsidR="00402AA1">
        <w:rPr>
          <w:rFonts w:hint="eastAsia"/>
        </w:rPr>
        <w:t>，向仪器进行默认配置</w:t>
      </w:r>
      <w:r w:rsidR="009A61D3">
        <w:rPr>
          <w:rFonts w:hint="eastAsia"/>
        </w:rPr>
        <w:t>组</w:t>
      </w:r>
      <w:r w:rsidR="00402AA1">
        <w:rPr>
          <w:rFonts w:hint="eastAsia"/>
        </w:rPr>
        <w:t>，配置参数采用APP最近一次的历史配置</w:t>
      </w:r>
      <w:r w:rsidR="005A7A2F">
        <w:rPr>
          <w:rFonts w:hint="eastAsia"/>
        </w:rPr>
        <w:t>组，此组</w:t>
      </w:r>
      <w:r w:rsidR="00402AA1">
        <w:rPr>
          <w:rFonts w:hint="eastAsia"/>
        </w:rPr>
        <w:t>配置成功后，</w:t>
      </w:r>
      <w:r w:rsidR="00402AA1" w:rsidRPr="00402AA1">
        <w:rPr>
          <w:rFonts w:hint="eastAsia"/>
          <w:color w:val="FF0000"/>
        </w:rPr>
        <w:t>APP不再自动下发配置报文</w:t>
      </w:r>
      <w:r w:rsidR="00402AA1">
        <w:rPr>
          <w:rFonts w:hint="eastAsia"/>
        </w:rPr>
        <w:t>。后续，用户可根据需要，在《</w:t>
      </w:r>
      <w:r w:rsidR="00402AA1" w:rsidRPr="00362285">
        <w:rPr>
          <w:rFonts w:hint="eastAsia"/>
        </w:rPr>
        <w:t>启亦电阻网络测试</w:t>
      </w:r>
      <w:r w:rsidR="00402AA1" w:rsidRPr="00362285">
        <w:t>APP需求xq.docx</w:t>
      </w:r>
      <w:r w:rsidR="00402AA1">
        <w:rPr>
          <w:rFonts w:hint="eastAsia"/>
        </w:rPr>
        <w:t>》中3.1测量配置页面进行设置，APP再下发配置报文。</w:t>
      </w:r>
    </w:p>
    <w:p w:rsidR="00692925" w:rsidRPr="004011FF" w:rsidRDefault="00692925" w:rsidP="00494A64">
      <w:pPr>
        <w:ind w:firstLine="480"/>
      </w:pPr>
    </w:p>
    <w:p w:rsidR="002E0CA4" w:rsidRPr="00CF3CFA" w:rsidRDefault="002E0CA4" w:rsidP="002E0CA4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配置探头地址</w:t>
      </w:r>
    </w:p>
    <w:p w:rsidR="002E0CA4" w:rsidRPr="008254CB" w:rsidRDefault="002E0CA4" w:rsidP="002E0CA4">
      <w:pPr>
        <w:ind w:firstLineChars="200" w:firstLine="420"/>
        <w:rPr>
          <w:b/>
        </w:rPr>
      </w:pPr>
      <w:r w:rsidRPr="008254CB">
        <w:rPr>
          <w:rFonts w:hint="eastAsia"/>
          <w:b/>
        </w:rPr>
        <w:t>APP向仪器发送：</w:t>
      </w:r>
    </w:p>
    <w:p w:rsidR="007B0AB0" w:rsidRDefault="009E36C6" w:rsidP="007B0AB0">
      <w:pPr>
        <w:ind w:firstLineChars="200" w:firstLine="420"/>
      </w:pPr>
      <w:r>
        <w:t>I2</w:t>
      </w:r>
      <w:r>
        <w:rPr>
          <w:rFonts w:hint="eastAsia"/>
        </w:rPr>
        <w:t>、I3、I4、</w:t>
      </w:r>
      <w:r w:rsidR="000115A6">
        <w:rPr>
          <w:rFonts w:hint="eastAsia"/>
        </w:rPr>
        <w:t>V12</w:t>
      </w:r>
      <w:r>
        <w:rPr>
          <w:rFonts w:hint="eastAsia"/>
        </w:rPr>
        <w:t>、</w:t>
      </w:r>
      <w:r w:rsidR="000115A6">
        <w:rPr>
          <w:rFonts w:hint="eastAsia"/>
        </w:rPr>
        <w:t>V23</w:t>
      </w:r>
      <w:r>
        <w:rPr>
          <w:rFonts w:hint="eastAsia"/>
        </w:rPr>
        <w:t>、</w:t>
      </w:r>
      <w:r w:rsidR="000115A6">
        <w:rPr>
          <w:rFonts w:hint="eastAsia"/>
        </w:rPr>
        <w:t>V34</w:t>
      </w:r>
      <w:r>
        <w:rPr>
          <w:rFonts w:hint="eastAsia"/>
        </w:rPr>
        <w:t>电流或电压探头所对应的地址</w:t>
      </w:r>
      <w:r w:rsidR="005C5DBC">
        <w:rPr>
          <w:rFonts w:hint="eastAsia"/>
        </w:rPr>
        <w:t>。每个探头器件上会注明</w:t>
      </w:r>
      <w:r w:rsidR="008C66E2">
        <w:rPr>
          <w:rFonts w:hint="eastAsia"/>
        </w:rPr>
        <w:t>有一个独立的地</w:t>
      </w:r>
      <w:r w:rsidR="006D73BE">
        <w:rPr>
          <w:rFonts w:hint="eastAsia"/>
        </w:rPr>
        <w:t>址</w:t>
      </w:r>
      <w:r w:rsidR="008C66E2">
        <w:rPr>
          <w:rFonts w:hint="eastAsia"/>
        </w:rPr>
        <w:t>，</w:t>
      </w:r>
      <w:r w:rsidR="00174F03">
        <w:rPr>
          <w:rFonts w:hint="eastAsia"/>
        </w:rPr>
        <w:t>如三个电流探头为0x</w:t>
      </w:r>
      <w:r w:rsidR="00174F03">
        <w:t>0001</w:t>
      </w:r>
      <w:r w:rsidR="00174F03">
        <w:rPr>
          <w:rFonts w:hint="eastAsia"/>
        </w:rPr>
        <w:t>、0x</w:t>
      </w:r>
      <w:r w:rsidR="00174F03">
        <w:t>0002</w:t>
      </w:r>
      <w:r w:rsidR="00174F03">
        <w:rPr>
          <w:rFonts w:hint="eastAsia"/>
        </w:rPr>
        <w:t>、0x</w:t>
      </w:r>
      <w:r w:rsidR="00174F03">
        <w:t>0003</w:t>
      </w:r>
      <w:r w:rsidR="009C6367">
        <w:rPr>
          <w:rFonts w:hint="eastAsia"/>
        </w:rPr>
        <w:t>（电流探头0x0</w:t>
      </w:r>
      <w:r w:rsidR="009C6367">
        <w:t>001</w:t>
      </w:r>
      <w:r w:rsidR="009C6367">
        <w:rPr>
          <w:rFonts w:hint="eastAsia"/>
        </w:rPr>
        <w:t>~</w:t>
      </w:r>
      <w:r w:rsidR="009C6367">
        <w:t>0</w:t>
      </w:r>
      <w:r w:rsidR="009C6367">
        <w:rPr>
          <w:rFonts w:hint="eastAsia"/>
        </w:rPr>
        <w:t>x</w:t>
      </w:r>
      <w:r w:rsidR="009C6367">
        <w:t>07FF</w:t>
      </w:r>
      <w:r w:rsidR="009C6367">
        <w:tab/>
      </w:r>
      <w:r w:rsidR="009C6367">
        <w:rPr>
          <w:rFonts w:hint="eastAsia"/>
        </w:rPr>
        <w:t>）</w:t>
      </w:r>
      <w:r w:rsidR="00174F03">
        <w:rPr>
          <w:rFonts w:hint="eastAsia"/>
        </w:rPr>
        <w:t>，电压探头为0x</w:t>
      </w:r>
      <w:r w:rsidR="00174F03">
        <w:t>0801</w:t>
      </w:r>
      <w:r w:rsidR="00174F03">
        <w:rPr>
          <w:rFonts w:hint="eastAsia"/>
        </w:rPr>
        <w:t>、0x</w:t>
      </w:r>
      <w:r w:rsidR="00174F03">
        <w:t>0802</w:t>
      </w:r>
      <w:r w:rsidR="00174F03">
        <w:rPr>
          <w:rFonts w:hint="eastAsia"/>
        </w:rPr>
        <w:t>、0x0</w:t>
      </w:r>
      <w:r w:rsidR="00174F03">
        <w:t>803</w:t>
      </w:r>
      <w:r w:rsidR="009C6367">
        <w:rPr>
          <w:rFonts w:hint="eastAsia"/>
        </w:rPr>
        <w:t>（电压探头0x</w:t>
      </w:r>
      <w:r w:rsidR="009C6367">
        <w:t>0801</w:t>
      </w:r>
      <w:r w:rsidR="009C6367">
        <w:rPr>
          <w:rFonts w:hint="eastAsia"/>
        </w:rPr>
        <w:t>~</w:t>
      </w:r>
      <w:r w:rsidR="009C6367">
        <w:t>0</w:t>
      </w:r>
      <w:r w:rsidR="009C6367">
        <w:rPr>
          <w:rFonts w:hint="eastAsia"/>
        </w:rPr>
        <w:t>x</w:t>
      </w:r>
      <w:r w:rsidR="009C6367">
        <w:t>FFFF</w:t>
      </w:r>
      <w:r w:rsidR="009C6367">
        <w:rPr>
          <w:rFonts w:hint="eastAsia"/>
        </w:rPr>
        <w:t>）</w:t>
      </w:r>
      <w:r w:rsidR="00174F03">
        <w:rPr>
          <w:rFonts w:hint="eastAsia"/>
        </w:rPr>
        <w:t>。</w:t>
      </w:r>
      <w:r w:rsidR="009705C6">
        <w:rPr>
          <w:rFonts w:hint="eastAsia"/>
        </w:rPr>
        <w:t>按照</w:t>
      </w:r>
      <w:r w:rsidR="009705C6">
        <w:t>I2</w:t>
      </w:r>
      <w:r w:rsidR="009705C6">
        <w:rPr>
          <w:rFonts w:hint="eastAsia"/>
        </w:rPr>
        <w:t>、I3、I4、</w:t>
      </w:r>
      <w:r w:rsidR="000115A6">
        <w:rPr>
          <w:rFonts w:hint="eastAsia"/>
        </w:rPr>
        <w:t>V12</w:t>
      </w:r>
      <w:r w:rsidR="009705C6">
        <w:rPr>
          <w:rFonts w:hint="eastAsia"/>
        </w:rPr>
        <w:t>、</w:t>
      </w:r>
      <w:r w:rsidR="000115A6">
        <w:rPr>
          <w:rFonts w:hint="eastAsia"/>
        </w:rPr>
        <w:t>V23</w:t>
      </w:r>
      <w:r w:rsidR="009705C6">
        <w:rPr>
          <w:rFonts w:hint="eastAsia"/>
        </w:rPr>
        <w:t>、</w:t>
      </w:r>
      <w:r w:rsidR="000115A6">
        <w:rPr>
          <w:rFonts w:hint="eastAsia"/>
        </w:rPr>
        <w:t>V34</w:t>
      </w:r>
      <w:r w:rsidR="0072490E">
        <w:rPr>
          <w:rFonts w:hint="eastAsia"/>
        </w:rPr>
        <w:t>的次序，</w:t>
      </w:r>
      <w:r w:rsidR="009705C6">
        <w:rPr>
          <w:rFonts w:hint="eastAsia"/>
        </w:rPr>
        <w:t>将电流、电压探头地址下发仪器进行配置。</w:t>
      </w:r>
      <w:r w:rsidR="004C1A4F" w:rsidRPr="004C1A4F">
        <w:rPr>
          <w:rFonts w:hint="eastAsia"/>
          <w:color w:val="FF0000"/>
        </w:rPr>
        <w:t>上位机APP需对地址唯一性进行判定，确认无误后再下发。</w:t>
      </w:r>
      <w:r w:rsidR="004C1A4F">
        <w:rPr>
          <w:rFonts w:hint="eastAsia"/>
        </w:rPr>
        <w:t>如</w:t>
      </w:r>
      <w:r w:rsidR="0072490E">
        <w:rPr>
          <w:rFonts w:hint="eastAsia"/>
        </w:rPr>
        <w:t>，</w:t>
      </w:r>
      <w:r w:rsidR="004C1A4F">
        <w:rPr>
          <w:rFonts w:hint="eastAsia"/>
        </w:rPr>
        <w:t>不能将地址为0x</w:t>
      </w:r>
      <w:r w:rsidR="004C1A4F">
        <w:t>0001</w:t>
      </w:r>
      <w:r w:rsidR="004C1A4F">
        <w:rPr>
          <w:rFonts w:hint="eastAsia"/>
        </w:rPr>
        <w:t>的探头同时设置为电流探头1</w:t>
      </w:r>
      <w:r w:rsidR="00E733B9">
        <w:rPr>
          <w:rFonts w:hint="eastAsia"/>
        </w:rPr>
        <w:t>（I2</w:t>
      </w:r>
      <w:r w:rsidR="007A0A7E">
        <w:rPr>
          <w:rFonts w:hint="eastAsia"/>
        </w:rPr>
        <w:t>所对应探头</w:t>
      </w:r>
      <w:r w:rsidR="00E733B9">
        <w:rPr>
          <w:rFonts w:hint="eastAsia"/>
        </w:rPr>
        <w:t>）</w:t>
      </w:r>
      <w:r w:rsidR="004C1A4F">
        <w:rPr>
          <w:rFonts w:hint="eastAsia"/>
        </w:rPr>
        <w:t>和电流探头2</w:t>
      </w:r>
      <w:r w:rsidR="00E733B9">
        <w:rPr>
          <w:rFonts w:hint="eastAsia"/>
        </w:rPr>
        <w:t>（I3）</w:t>
      </w:r>
      <w:r w:rsidR="004C1A4F">
        <w:rPr>
          <w:rFonts w:hint="eastAsia"/>
        </w:rPr>
        <w:t>。下位机收到上位机的地址配置信息后，</w:t>
      </w:r>
      <w:r w:rsidR="007A0A7E">
        <w:rPr>
          <w:rFonts w:hint="eastAsia"/>
          <w:color w:val="FF0000"/>
        </w:rPr>
        <w:t>将与实际连接的探头地址进行核对确认。</w:t>
      </w:r>
      <w:r w:rsidR="007A0A7E" w:rsidRPr="007A0A7E">
        <w:rPr>
          <w:rFonts w:hint="eastAsia"/>
        </w:rPr>
        <w:t>如</w:t>
      </w:r>
      <w:r w:rsidR="007A0A7E">
        <w:rPr>
          <w:rFonts w:hint="eastAsia"/>
        </w:rPr>
        <w:t>下位机实际连接了地址为0x</w:t>
      </w:r>
      <w:r w:rsidR="007A0A7E">
        <w:t>0011</w:t>
      </w:r>
      <w:r w:rsidR="007A0A7E">
        <w:rPr>
          <w:rFonts w:hint="eastAsia"/>
        </w:rPr>
        <w:t>、0x</w:t>
      </w:r>
      <w:r w:rsidR="007A0A7E">
        <w:t>0012</w:t>
      </w:r>
      <w:r w:rsidR="007A0A7E">
        <w:rPr>
          <w:rFonts w:hint="eastAsia"/>
        </w:rPr>
        <w:t>、0x</w:t>
      </w:r>
      <w:r w:rsidR="007A0A7E">
        <w:t>0013</w:t>
      </w:r>
      <w:r w:rsidR="007A0A7E">
        <w:rPr>
          <w:rFonts w:hint="eastAsia"/>
        </w:rPr>
        <w:t>的三个电流探头，APP</w:t>
      </w:r>
      <w:r w:rsidR="00A54E0B">
        <w:rPr>
          <w:rFonts w:hint="eastAsia"/>
        </w:rPr>
        <w:t>却</w:t>
      </w:r>
      <w:r w:rsidR="007A0A7E">
        <w:rPr>
          <w:rFonts w:hint="eastAsia"/>
        </w:rPr>
        <w:t>配置0x</w:t>
      </w:r>
      <w:r w:rsidR="007A0A7E">
        <w:t>0001</w:t>
      </w:r>
      <w:r w:rsidR="007A0A7E">
        <w:rPr>
          <w:rFonts w:hint="eastAsia"/>
        </w:rPr>
        <w:t>的为电流探头1（I2）</w:t>
      </w:r>
      <w:r w:rsidR="00F52ADC">
        <w:rPr>
          <w:rFonts w:hint="eastAsia"/>
        </w:rPr>
        <w:t>，则下位机ACK返回</w:t>
      </w:r>
      <w:r w:rsidR="00563D31">
        <w:rPr>
          <w:rFonts w:hint="eastAsia"/>
        </w:rPr>
        <w:t>ERROR</w:t>
      </w:r>
      <w:r w:rsidR="004E4633">
        <w:rPr>
          <w:rFonts w:hint="eastAsia"/>
        </w:rPr>
        <w:t>（也可以理解为地址为0x</w:t>
      </w:r>
      <w:r w:rsidR="004E4633">
        <w:t>0001</w:t>
      </w:r>
      <w:r w:rsidR="004E4633">
        <w:rPr>
          <w:rFonts w:hint="eastAsia"/>
        </w:rPr>
        <w:t>的探头1，未与下位机连接，因此配置错误）</w:t>
      </w:r>
      <w:r w:rsidR="001B2FDE">
        <w:rPr>
          <w:rFonts w:hint="eastAsia"/>
        </w:rPr>
        <w:t>。</w:t>
      </w:r>
    </w:p>
    <w:p w:rsidR="007B0AB0" w:rsidRDefault="007B0AB0" w:rsidP="007B0AB0">
      <w:pPr>
        <w:ind w:firstLineChars="200" w:firstLine="420"/>
      </w:pPr>
      <w:r>
        <w:rPr>
          <w:rFonts w:hint="eastAsia"/>
        </w:rPr>
        <w:t>以字符串，明码的形式，发送信息如下所示</w:t>
      </w:r>
    </w:p>
    <w:p w:rsidR="007B0AB0" w:rsidRPr="00DF3D47" w:rsidRDefault="007B0AB0" w:rsidP="007B0AB0">
      <w:pPr>
        <w:ind w:firstLine="420"/>
        <w:rPr>
          <w:b/>
        </w:rPr>
      </w:pPr>
      <w:r w:rsidRPr="00DF3D47">
        <w:rPr>
          <w:rFonts w:hint="eastAsia"/>
          <w:b/>
        </w:rPr>
        <w:t>“</w:t>
      </w:r>
      <w:r w:rsidRPr="00DF3D47">
        <w:rPr>
          <w:b/>
        </w:rPr>
        <w:t>I2A</w:t>
      </w:r>
      <w:r w:rsidRPr="00DF3D47">
        <w:rPr>
          <w:rFonts w:hint="eastAsia"/>
          <w:b/>
        </w:rPr>
        <w:t>ddr</w:t>
      </w:r>
      <w:r w:rsidR="00DF3D47">
        <w:rPr>
          <w:rFonts w:hint="eastAsia"/>
          <w:b/>
        </w:rPr>
        <w:t>:</w:t>
      </w:r>
      <w:r w:rsidRPr="00DF3D47">
        <w:rPr>
          <w:b/>
        </w:rPr>
        <w:t>0001\</w:t>
      </w:r>
      <w:r w:rsidRPr="00DF3D47">
        <w:rPr>
          <w:rFonts w:hint="eastAsia"/>
          <w:b/>
        </w:rPr>
        <w:t xml:space="preserve">r\n”  </w:t>
      </w:r>
    </w:p>
    <w:p w:rsidR="00247EDF" w:rsidRDefault="00247EDF" w:rsidP="00247EDF">
      <w:pPr>
        <w:ind w:firstLine="420"/>
      </w:pPr>
      <w:r>
        <w:rPr>
          <w:rFonts w:hint="eastAsia"/>
        </w:rPr>
        <w:t>C语言代码示例：printf（“</w:t>
      </w:r>
      <w:r>
        <w:t>I2A</w:t>
      </w:r>
      <w:r>
        <w:rPr>
          <w:rFonts w:hint="eastAsia"/>
        </w:rPr>
        <w:t>ddr:%</w:t>
      </w:r>
      <w:r>
        <w:t>04</w:t>
      </w:r>
      <w:r>
        <w:rPr>
          <w:rFonts w:hint="eastAsia"/>
        </w:rPr>
        <w:t>X</w:t>
      </w:r>
      <w:r>
        <w:t>\</w:t>
      </w:r>
      <w:r>
        <w:rPr>
          <w:rFonts w:hint="eastAsia"/>
        </w:rPr>
        <w:t>r\n”，</w:t>
      </w:r>
      <w:r>
        <w:t>I2A</w:t>
      </w:r>
      <w:r>
        <w:rPr>
          <w:rFonts w:hint="eastAsia"/>
        </w:rPr>
        <w:t>ddr）;</w:t>
      </w:r>
      <w:r w:rsidR="00860FB0">
        <w:t xml:space="preserve">  //16</w:t>
      </w:r>
      <w:r w:rsidR="00860FB0">
        <w:rPr>
          <w:rFonts w:hint="eastAsia"/>
        </w:rPr>
        <w:t>进制发送</w:t>
      </w:r>
    </w:p>
    <w:p w:rsidR="00247EDF" w:rsidRPr="00DF3D47" w:rsidRDefault="00247EDF" w:rsidP="00247EDF">
      <w:pPr>
        <w:ind w:firstLine="420"/>
        <w:rPr>
          <w:b/>
        </w:rPr>
      </w:pPr>
      <w:r w:rsidRPr="00DF3D47">
        <w:rPr>
          <w:rFonts w:hint="eastAsia"/>
          <w:b/>
        </w:rPr>
        <w:t>“</w:t>
      </w:r>
      <w:r w:rsidR="00B8290A">
        <w:rPr>
          <w:b/>
        </w:rPr>
        <w:t>V</w:t>
      </w:r>
      <w:r w:rsidRPr="00DF3D47">
        <w:rPr>
          <w:b/>
        </w:rPr>
        <w:t>34A</w:t>
      </w:r>
      <w:r w:rsidRPr="00DF3D47">
        <w:rPr>
          <w:rFonts w:hint="eastAsia"/>
          <w:b/>
        </w:rPr>
        <w:t>ddr</w:t>
      </w:r>
      <w:r w:rsidR="00DF3D47">
        <w:rPr>
          <w:rFonts w:hint="eastAsia"/>
          <w:b/>
        </w:rPr>
        <w:t>:</w:t>
      </w:r>
      <w:r w:rsidRPr="00DF3D47">
        <w:rPr>
          <w:b/>
        </w:rPr>
        <w:t>C0D1\</w:t>
      </w:r>
      <w:r w:rsidRPr="00DF3D47">
        <w:rPr>
          <w:rFonts w:hint="eastAsia"/>
          <w:b/>
        </w:rPr>
        <w:t xml:space="preserve">r\n”   </w:t>
      </w:r>
    </w:p>
    <w:p w:rsidR="00247EDF" w:rsidRDefault="00247EDF" w:rsidP="00247EDF">
      <w:pPr>
        <w:ind w:firstLine="420"/>
      </w:pPr>
      <w:r>
        <w:rPr>
          <w:rFonts w:hint="eastAsia"/>
        </w:rPr>
        <w:t>C语言代码示例：printf（“</w:t>
      </w:r>
      <w:r w:rsidR="00B8290A">
        <w:t>V</w:t>
      </w:r>
      <w:r>
        <w:t>34A</w:t>
      </w:r>
      <w:r>
        <w:rPr>
          <w:rFonts w:hint="eastAsia"/>
        </w:rPr>
        <w:t>ddr:%</w:t>
      </w:r>
      <w:r>
        <w:t>04</w:t>
      </w:r>
      <w:r>
        <w:rPr>
          <w:rFonts w:hint="eastAsia"/>
        </w:rPr>
        <w:t>X</w:t>
      </w:r>
      <w:r>
        <w:t>\</w:t>
      </w:r>
      <w:r>
        <w:rPr>
          <w:rFonts w:hint="eastAsia"/>
        </w:rPr>
        <w:t>r\n”，</w:t>
      </w:r>
      <w:r w:rsidR="00B8290A">
        <w:t>V</w:t>
      </w:r>
      <w:r>
        <w:t>34A</w:t>
      </w:r>
      <w:r>
        <w:rPr>
          <w:rFonts w:hint="eastAsia"/>
        </w:rPr>
        <w:t>ddr）;</w:t>
      </w:r>
      <w:r>
        <w:t xml:space="preserve">  //</w:t>
      </w:r>
      <w:r w:rsidR="002609EE" w:rsidRPr="002609EE">
        <w:t xml:space="preserve"> </w:t>
      </w:r>
      <w:r w:rsidR="0096119E">
        <w:rPr>
          <w:rFonts w:hint="eastAsia"/>
        </w:rPr>
        <w:t>若</w:t>
      </w:r>
      <w:r w:rsidR="00B8290A">
        <w:t>V</w:t>
      </w:r>
      <w:r w:rsidR="002609EE">
        <w:t>34A</w:t>
      </w:r>
      <w:r w:rsidR="002609EE">
        <w:rPr>
          <w:rFonts w:hint="eastAsia"/>
        </w:rPr>
        <w:t>ddr=</w:t>
      </w:r>
      <w:r w:rsidR="002609EE">
        <w:t>0XC0D1,</w:t>
      </w:r>
      <w:r w:rsidR="0096119E">
        <w:rPr>
          <w:rFonts w:hint="eastAsia"/>
        </w:rPr>
        <w:t>此代码</w:t>
      </w:r>
      <w:r>
        <w:rPr>
          <w:rFonts w:hint="eastAsia"/>
        </w:rPr>
        <w:t>配置</w:t>
      </w:r>
      <w:r w:rsidR="000115A6">
        <w:rPr>
          <w:rFonts w:hint="eastAsia"/>
        </w:rPr>
        <w:t>V34</w:t>
      </w:r>
      <w:r>
        <w:rPr>
          <w:rFonts w:hint="eastAsia"/>
        </w:rPr>
        <w:t>探头地址为0XC0D1</w:t>
      </w:r>
      <w:r w:rsidR="00CC386C">
        <w:rPr>
          <w:rFonts w:hint="eastAsia"/>
        </w:rPr>
        <w:t>。</w:t>
      </w:r>
    </w:p>
    <w:p w:rsidR="00CC386C" w:rsidRPr="00247EDF" w:rsidRDefault="00CC386C" w:rsidP="00247EDF">
      <w:pPr>
        <w:ind w:firstLine="420"/>
      </w:pPr>
      <w:r>
        <w:rPr>
          <w:rFonts w:hint="eastAsia"/>
        </w:rPr>
        <w:t>APP将上述所有探头的地址配置，依次发送，每发送一个设置，等待下位机ACK确认无误后</w:t>
      </w:r>
      <w:r w:rsidR="00F535F4">
        <w:rPr>
          <w:rFonts w:hint="eastAsia"/>
        </w:rPr>
        <w:t>（或超过规定发送次数）</w:t>
      </w:r>
      <w:r>
        <w:rPr>
          <w:rFonts w:hint="eastAsia"/>
        </w:rPr>
        <w:t>，发送下一个配置。</w:t>
      </w:r>
    </w:p>
    <w:p w:rsidR="00064BEC" w:rsidRDefault="00064BEC" w:rsidP="00064BEC">
      <w:pPr>
        <w:ind w:firstLineChars="200" w:firstLine="420"/>
        <w:rPr>
          <w:b/>
        </w:rPr>
      </w:pPr>
      <w:r w:rsidRPr="008254CB">
        <w:rPr>
          <w:rFonts w:hint="eastAsia"/>
          <w:b/>
        </w:rPr>
        <w:t>下位机收到配置信息后，返回ACK</w:t>
      </w:r>
      <w:r w:rsidR="000068E5">
        <w:rPr>
          <w:rFonts w:hint="eastAsia"/>
          <w:b/>
        </w:rPr>
        <w:t>，以</w:t>
      </w:r>
      <w:r w:rsidR="000068E5" w:rsidRPr="00DF3D47">
        <w:rPr>
          <w:b/>
        </w:rPr>
        <w:t>I2A</w:t>
      </w:r>
      <w:r w:rsidR="000068E5" w:rsidRPr="00DF3D47">
        <w:rPr>
          <w:rFonts w:hint="eastAsia"/>
          <w:b/>
        </w:rPr>
        <w:t>ddr</w:t>
      </w:r>
      <w:r w:rsidR="000068E5">
        <w:rPr>
          <w:rFonts w:hint="eastAsia"/>
          <w:b/>
        </w:rPr>
        <w:t>为例</w:t>
      </w:r>
      <w:r w:rsidRPr="008254CB">
        <w:rPr>
          <w:rFonts w:hint="eastAsia"/>
          <w:b/>
        </w:rPr>
        <w:t>：</w:t>
      </w:r>
    </w:p>
    <w:p w:rsidR="00064BEC" w:rsidRDefault="00064BEC" w:rsidP="00064BEC">
      <w:pPr>
        <w:ind w:firstLineChars="200" w:firstLine="420"/>
      </w:pPr>
      <w:r w:rsidRPr="00746F7A">
        <w:t>“</w:t>
      </w:r>
      <w:r w:rsidR="000068E5" w:rsidRPr="00DF3D47">
        <w:rPr>
          <w:b/>
        </w:rPr>
        <w:t>I2A</w:t>
      </w:r>
      <w:r w:rsidR="000068E5" w:rsidRPr="00DF3D47">
        <w:rPr>
          <w:rFonts w:hint="eastAsia"/>
          <w:b/>
        </w:rPr>
        <w:t>ddr</w:t>
      </w:r>
      <w:r w:rsidR="000068E5">
        <w:rPr>
          <w:rFonts w:hint="eastAsia"/>
          <w:b/>
        </w:rPr>
        <w:t>:</w:t>
      </w:r>
      <w:r>
        <w:t>Success\</w:t>
      </w:r>
      <w:r>
        <w:rPr>
          <w:rFonts w:hint="eastAsia"/>
        </w:rPr>
        <w:t>r\n</w:t>
      </w:r>
      <w:r>
        <w:t xml:space="preserve"> </w:t>
      </w:r>
      <w:r w:rsidRPr="00746F7A">
        <w:t>”</w:t>
      </w:r>
      <w:r>
        <w:t>//</w:t>
      </w:r>
      <w:r>
        <w:rPr>
          <w:rFonts w:hint="eastAsia"/>
        </w:rPr>
        <w:t>配置成功</w:t>
      </w:r>
    </w:p>
    <w:p w:rsidR="00064BEC" w:rsidRDefault="00064BEC" w:rsidP="00064BEC">
      <w:pPr>
        <w:ind w:firstLineChars="200" w:firstLine="420"/>
      </w:pPr>
      <w:r w:rsidRPr="00746F7A">
        <w:t>“</w:t>
      </w:r>
      <w:ins w:id="8" w:author="QYDZ-YANGMIAO" w:date="2018-09-21T09:36:00Z">
        <w:r w:rsidR="00294886" w:rsidRPr="00DF3D47">
          <w:rPr>
            <w:b/>
          </w:rPr>
          <w:t>Failed\</w:t>
        </w:r>
        <w:r w:rsidR="00294886" w:rsidRPr="00DF3D47">
          <w:rPr>
            <w:rFonts w:hint="eastAsia"/>
            <w:b/>
          </w:rPr>
          <w:t>r\n</w:t>
        </w:r>
      </w:ins>
      <w:del w:id="9" w:author="QYDZ-YANGMIAO" w:date="2018-09-21T09:36:00Z">
        <w:r w:rsidR="000068E5" w:rsidRPr="00DF3D47" w:rsidDel="00294886">
          <w:rPr>
            <w:b/>
          </w:rPr>
          <w:delText>I2A</w:delText>
        </w:r>
        <w:r w:rsidR="000068E5" w:rsidRPr="00DF3D47" w:rsidDel="00294886">
          <w:rPr>
            <w:rFonts w:hint="eastAsia"/>
            <w:b/>
          </w:rPr>
          <w:delText>ddr</w:delText>
        </w:r>
        <w:r w:rsidR="000068E5" w:rsidDel="00294886">
          <w:rPr>
            <w:rFonts w:hint="eastAsia"/>
            <w:b/>
          </w:rPr>
          <w:delText>:</w:delText>
        </w:r>
        <w:r w:rsidDel="00294886">
          <w:delText>Failed\</w:delText>
        </w:r>
        <w:r w:rsidDel="00294886">
          <w:rPr>
            <w:rFonts w:hint="eastAsia"/>
          </w:rPr>
          <w:delText>r\n</w:delText>
        </w:r>
      </w:del>
      <w:r w:rsidRPr="00746F7A">
        <w:t>”</w:t>
      </w:r>
      <w:r w:rsidRPr="00746F7A">
        <w:rPr>
          <w:rFonts w:hint="eastAsia"/>
        </w:rPr>
        <w:t xml:space="preserve"> </w:t>
      </w:r>
      <w:r>
        <w:t xml:space="preserve">  // APP</w:t>
      </w:r>
      <w:r>
        <w:rPr>
          <w:rFonts w:hint="eastAsia"/>
        </w:rPr>
        <w:t>发送数据格式错误，无法识别。如发送“i</w:t>
      </w:r>
      <w:r>
        <w:t>2</w:t>
      </w:r>
      <w:r>
        <w:rPr>
          <w:rFonts w:hint="eastAsia"/>
        </w:rPr>
        <w:t>addr:</w:t>
      </w:r>
      <w:r w:rsidR="00EE7A70">
        <w:rPr>
          <w:rFonts w:hint="eastAsia"/>
        </w:rPr>
        <w:t>0</w:t>
      </w:r>
      <w:r>
        <w:rPr>
          <w:rFonts w:hint="eastAsia"/>
        </w:rPr>
        <w:t>00</w:t>
      </w:r>
      <w:r w:rsidR="00EE7A70">
        <w:t>1</w:t>
      </w:r>
      <w:r>
        <w:t>\</w:t>
      </w:r>
      <w:r>
        <w:rPr>
          <w:rFonts w:hint="eastAsia"/>
        </w:rPr>
        <w:t>r\n”</w:t>
      </w:r>
    </w:p>
    <w:p w:rsidR="00064BEC" w:rsidRDefault="00064BEC" w:rsidP="00064BEC">
      <w:pPr>
        <w:ind w:firstLineChars="200" w:firstLine="420"/>
        <w:rPr>
          <w:b/>
          <w:color w:val="FF0000"/>
        </w:rPr>
      </w:pPr>
      <w:r w:rsidRPr="00746F7A">
        <w:t>“</w:t>
      </w:r>
      <w:r w:rsidR="000068E5" w:rsidRPr="00DF3D47">
        <w:rPr>
          <w:b/>
        </w:rPr>
        <w:t>I2A</w:t>
      </w:r>
      <w:r w:rsidR="000068E5" w:rsidRPr="00DF3D47">
        <w:rPr>
          <w:rFonts w:hint="eastAsia"/>
          <w:b/>
        </w:rPr>
        <w:t>ddr</w:t>
      </w:r>
      <w:r w:rsidR="000068E5">
        <w:rPr>
          <w:rFonts w:hint="eastAsia"/>
          <w:b/>
        </w:rPr>
        <w:t>:</w:t>
      </w:r>
      <w:r>
        <w:rPr>
          <w:rFonts w:hint="eastAsia"/>
        </w:rPr>
        <w:t>Error</w:t>
      </w:r>
      <w:r>
        <w:t>\</w:t>
      </w:r>
      <w:r w:rsidR="00182CEA">
        <w:rPr>
          <w:rFonts w:hint="eastAsia"/>
        </w:rPr>
        <w:t>t</w:t>
      </w:r>
      <w:r w:rsidR="00663EB7">
        <w:t>0001</w:t>
      </w:r>
      <w:r w:rsidR="00182CEA">
        <w:t>\</w:t>
      </w:r>
      <w:r w:rsidR="00182CEA">
        <w:rPr>
          <w:rFonts w:hint="eastAsia"/>
        </w:rPr>
        <w:t>t</w:t>
      </w:r>
      <w:r w:rsidR="00663EB7">
        <w:t>0002</w:t>
      </w:r>
      <w:r w:rsidR="00182CEA">
        <w:t>\</w:t>
      </w:r>
      <w:r w:rsidR="00182CEA">
        <w:rPr>
          <w:rFonts w:hint="eastAsia"/>
        </w:rPr>
        <w:t>t</w:t>
      </w:r>
      <w:r w:rsidR="00663EB7">
        <w:t>0003</w:t>
      </w:r>
      <w:r w:rsidR="00182CEA">
        <w:t>\</w:t>
      </w:r>
      <w:r w:rsidR="00182CEA">
        <w:rPr>
          <w:rFonts w:hint="eastAsia"/>
        </w:rPr>
        <w:t>t</w:t>
      </w:r>
      <w:r w:rsidR="00663EB7">
        <w:t>……C0D1\</w:t>
      </w:r>
      <w:r w:rsidR="00663EB7">
        <w:rPr>
          <w:rFonts w:hint="eastAsia"/>
        </w:rPr>
        <w:t>r\n</w:t>
      </w:r>
      <w:r w:rsidRPr="00746F7A">
        <w:t>”</w:t>
      </w:r>
      <w:r>
        <w:t xml:space="preserve">  </w:t>
      </w:r>
      <w:r w:rsidRPr="00746F7A">
        <w:t xml:space="preserve"> </w:t>
      </w:r>
      <w:r>
        <w:t>//</w:t>
      </w:r>
      <w:r>
        <w:rPr>
          <w:rFonts w:hint="eastAsia"/>
        </w:rPr>
        <w:t>发送成功但配置失败</w:t>
      </w:r>
      <w:r w:rsidR="00D0457F">
        <w:rPr>
          <w:rFonts w:hint="eastAsia"/>
        </w:rPr>
        <w:t>，</w:t>
      </w:r>
      <w:r w:rsidR="00086FDB">
        <w:rPr>
          <w:rFonts w:hint="eastAsia"/>
        </w:rPr>
        <w:t>APP</w:t>
      </w:r>
      <w:r w:rsidR="00D0457F" w:rsidRPr="00D0457F">
        <w:rPr>
          <w:rFonts w:hint="eastAsia"/>
          <w:b/>
          <w:color w:val="FF0000"/>
        </w:rPr>
        <w:t>需提示用户此地址的探头未接连无法配置</w:t>
      </w:r>
      <w:r w:rsidR="00B16913">
        <w:rPr>
          <w:rFonts w:hint="eastAsia"/>
          <w:b/>
          <w:color w:val="FF0000"/>
        </w:rPr>
        <w:t>，</w:t>
      </w:r>
      <w:r w:rsidR="00AC48F6">
        <w:rPr>
          <w:rFonts w:hint="eastAsia"/>
          <w:b/>
          <w:color w:val="FF0000"/>
        </w:rPr>
        <w:t>下位机</w:t>
      </w:r>
      <w:r w:rsidR="00182CEA">
        <w:rPr>
          <w:rFonts w:hint="eastAsia"/>
          <w:b/>
          <w:color w:val="FF0000"/>
        </w:rPr>
        <w:t>将已连接的探头地址上发，</w:t>
      </w:r>
      <w:r w:rsidR="00663EB7">
        <w:rPr>
          <w:rFonts w:hint="eastAsia"/>
          <w:b/>
          <w:color w:val="FF0000"/>
        </w:rPr>
        <w:t>其中0001、0</w:t>
      </w:r>
      <w:r w:rsidR="00663EB7">
        <w:rPr>
          <w:b/>
          <w:color w:val="FF0000"/>
        </w:rPr>
        <w:t>002</w:t>
      </w:r>
      <w:r w:rsidR="00663EB7">
        <w:rPr>
          <w:rFonts w:hint="eastAsia"/>
          <w:b/>
          <w:color w:val="FF0000"/>
        </w:rPr>
        <w:t>、0003</w:t>
      </w:r>
      <w:r w:rsidR="00663EB7">
        <w:rPr>
          <w:b/>
          <w:color w:val="FF0000"/>
        </w:rPr>
        <w:t>……C0D1</w:t>
      </w:r>
      <w:r w:rsidR="00663EB7">
        <w:rPr>
          <w:rFonts w:hint="eastAsia"/>
          <w:b/>
          <w:color w:val="FF0000"/>
        </w:rPr>
        <w:t>等数据表示已与下位机成功连接的探头地址</w:t>
      </w:r>
      <w:r w:rsidR="00182CEA">
        <w:rPr>
          <w:rFonts w:hint="eastAsia"/>
          <w:b/>
          <w:color w:val="FF0000"/>
        </w:rPr>
        <w:t>。</w:t>
      </w:r>
    </w:p>
    <w:p w:rsidR="00663EB7" w:rsidRPr="00663EB7" w:rsidRDefault="00663EB7" w:rsidP="00064BEC">
      <w:pPr>
        <w:ind w:firstLineChars="200" w:firstLine="420"/>
        <w:rPr>
          <w:b/>
          <w:color w:val="FF0000"/>
        </w:rPr>
      </w:pPr>
    </w:p>
    <w:p w:rsidR="0029601B" w:rsidRDefault="00567039" w:rsidP="00D64B51">
      <w:pPr>
        <w:ind w:firstLineChars="270" w:firstLine="567"/>
        <w:rPr>
          <w:color w:val="FF0000"/>
        </w:rPr>
      </w:pPr>
      <w:r>
        <w:rPr>
          <w:rFonts w:hint="eastAsia"/>
        </w:rPr>
        <w:t>若从机不返回ACK，则APP超时约</w:t>
      </w:r>
      <w:r>
        <w:t>50</w:t>
      </w:r>
      <w:r>
        <w:rPr>
          <w:rFonts w:hint="eastAsia"/>
        </w:rPr>
        <w:t>ms重传。若从机返回</w:t>
      </w:r>
      <w:r>
        <w:t>Failed</w:t>
      </w:r>
      <w:r>
        <w:rPr>
          <w:rFonts w:hint="eastAsia"/>
        </w:rPr>
        <w:t>或Error，则APP继续重传配置报文，直到收到ACK报文为</w:t>
      </w:r>
      <w:r>
        <w:t>Success</w:t>
      </w:r>
      <w:r>
        <w:rPr>
          <w:rFonts w:hint="eastAsia"/>
        </w:rPr>
        <w:t>为止。无论是超时重传还是错误重传，主机发送配置报文不超过十次，若第十次发送，下位机返回</w:t>
      </w:r>
      <w:r>
        <w:t>Failed</w:t>
      </w:r>
      <w:r>
        <w:rPr>
          <w:rFonts w:hint="eastAsia"/>
        </w:rPr>
        <w:t>，则提示用户发送失败，返回Error则提示配置失败。最终配置不成功时</w:t>
      </w:r>
      <w:r w:rsidRPr="00992F30">
        <w:rPr>
          <w:rFonts w:hint="eastAsia"/>
          <w:color w:val="FF0000"/>
        </w:rPr>
        <w:t>，若后续</w:t>
      </w:r>
      <w:r>
        <w:rPr>
          <w:rFonts w:hint="eastAsia"/>
          <w:color w:val="FF0000"/>
        </w:rPr>
        <w:t>APP收到</w:t>
      </w:r>
      <w:r w:rsidRPr="00992F30">
        <w:rPr>
          <w:rFonts w:hint="eastAsia"/>
          <w:color w:val="FF0000"/>
        </w:rPr>
        <w:t>测量信息，则此测量数据无效。</w:t>
      </w:r>
      <w:r w:rsidR="00487813">
        <w:rPr>
          <w:rFonts w:hint="eastAsia"/>
          <w:color w:val="FF0000"/>
        </w:rPr>
        <w:t>测量数据仅在5.1、5.2</w:t>
      </w:r>
      <w:r w:rsidR="002A6F10">
        <w:rPr>
          <w:rFonts w:hint="eastAsia"/>
          <w:color w:val="FF0000"/>
        </w:rPr>
        <w:t>上述两类</w:t>
      </w:r>
      <w:r w:rsidR="00487813">
        <w:rPr>
          <w:rFonts w:hint="eastAsia"/>
          <w:color w:val="FF0000"/>
        </w:rPr>
        <w:t>配置</w:t>
      </w:r>
      <w:r w:rsidR="002A6F10">
        <w:rPr>
          <w:rFonts w:hint="eastAsia"/>
          <w:color w:val="FF0000"/>
        </w:rPr>
        <w:t>组</w:t>
      </w:r>
      <w:r w:rsidR="00487813">
        <w:rPr>
          <w:rFonts w:hint="eastAsia"/>
          <w:color w:val="FF0000"/>
        </w:rPr>
        <w:t>同时正确时，才有意义。</w:t>
      </w:r>
    </w:p>
    <w:p w:rsidR="0095417C" w:rsidRDefault="0095417C" w:rsidP="00D64B51">
      <w:pPr>
        <w:ind w:firstLineChars="270" w:firstLine="567"/>
        <w:rPr>
          <w:b/>
        </w:rPr>
      </w:pPr>
      <w:r w:rsidRPr="0095417C">
        <w:rPr>
          <w:rFonts w:hint="eastAsia"/>
          <w:b/>
        </w:rPr>
        <w:t>发送时机：</w:t>
      </w:r>
    </w:p>
    <w:p w:rsidR="0095417C" w:rsidRDefault="0095417C" w:rsidP="00D64B51">
      <w:pPr>
        <w:ind w:firstLineChars="270" w:firstLine="567"/>
      </w:pPr>
      <w:r w:rsidRPr="00185110">
        <w:rPr>
          <w:rFonts w:hint="eastAsia"/>
          <w:color w:val="FF0000"/>
        </w:rPr>
        <w:t>关于何时发送此配置报文。</w:t>
      </w:r>
      <w:r>
        <w:rPr>
          <w:rFonts w:hint="eastAsia"/>
        </w:rPr>
        <w:t>见《</w:t>
      </w:r>
      <w:r w:rsidRPr="00362285">
        <w:rPr>
          <w:rFonts w:hint="eastAsia"/>
        </w:rPr>
        <w:t>启亦电阻网络测试</w:t>
      </w:r>
      <w:r w:rsidRPr="00362285">
        <w:t>APP需求xq.docx</w:t>
      </w:r>
      <w:r>
        <w:rPr>
          <w:rFonts w:hint="eastAsia"/>
        </w:rPr>
        <w:t>》的图：</w:t>
      </w:r>
    </w:p>
    <w:p w:rsidR="0095417C" w:rsidRDefault="0095417C" w:rsidP="00D64B51">
      <w:pPr>
        <w:ind w:firstLineChars="270" w:firstLine="567"/>
      </w:pPr>
      <w:r>
        <w:rPr>
          <w:noProof/>
        </w:rPr>
        <w:drawing>
          <wp:inline distT="0" distB="0" distL="0" distR="0" wp14:anchorId="67663479" wp14:editId="56F7FA65">
            <wp:extent cx="4730067" cy="3162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655" cy="31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7C" w:rsidRDefault="0095417C" w:rsidP="00D64B51">
      <w:pPr>
        <w:ind w:firstLineChars="270" w:firstLine="567"/>
      </w:pPr>
      <w:r>
        <w:rPr>
          <w:rFonts w:hint="eastAsia"/>
        </w:rPr>
        <w:t>点击右侧“选择”项的单选按钮进行激励切换</w:t>
      </w:r>
      <w:r w:rsidR="00507840">
        <w:rPr>
          <w:rFonts w:hint="eastAsia"/>
        </w:rPr>
        <w:t>后</w:t>
      </w:r>
      <w:r>
        <w:rPr>
          <w:rFonts w:hint="eastAsia"/>
        </w:rPr>
        <w:t>，则下发此配置报文。</w:t>
      </w:r>
    </w:p>
    <w:p w:rsidR="003762D4" w:rsidRPr="00CF3CFA" w:rsidRDefault="003762D4" w:rsidP="003762D4">
      <w:pPr>
        <w:pStyle w:val="3"/>
      </w:pPr>
      <w:r>
        <w:rPr>
          <w:rFonts w:hint="eastAsia"/>
        </w:rPr>
        <w:t>下位机发送测量数据</w:t>
      </w:r>
    </w:p>
    <w:p w:rsidR="003762D4" w:rsidRDefault="00BF0BCE" w:rsidP="00D64B51">
      <w:pPr>
        <w:ind w:firstLineChars="270" w:firstLine="567"/>
      </w:pPr>
      <w:r>
        <w:rPr>
          <w:rFonts w:hint="eastAsia"/>
          <w:b/>
        </w:rPr>
        <w:t>下位机依次</w:t>
      </w:r>
      <w:r w:rsidR="00C922AC" w:rsidRPr="008254CB">
        <w:rPr>
          <w:rFonts w:hint="eastAsia"/>
          <w:b/>
        </w:rPr>
        <w:t>发6个探头的数据，</w:t>
      </w:r>
      <w:r w:rsidR="00A31183">
        <w:rPr>
          <w:rFonts w:hint="eastAsia"/>
          <w:b/>
        </w:rPr>
        <w:t>包括</w:t>
      </w:r>
      <w:r w:rsidR="00C922AC" w:rsidRPr="008254CB">
        <w:rPr>
          <w:rFonts w:hint="eastAsia"/>
          <w:b/>
        </w:rPr>
        <w:t>3个电流探头和3个电压探头</w:t>
      </w:r>
      <w:r w:rsidR="00E93544">
        <w:rPr>
          <w:rFonts w:hint="eastAsia"/>
        </w:rPr>
        <w:t>。</w:t>
      </w:r>
    </w:p>
    <w:p w:rsidR="00BF0BCE" w:rsidRDefault="00BF0BCE" w:rsidP="00860FB0">
      <w:pPr>
        <w:ind w:firstLineChars="270" w:firstLine="567"/>
        <w:rPr>
          <w:b/>
        </w:rPr>
      </w:pPr>
      <w:r w:rsidRPr="00DF3D47">
        <w:rPr>
          <w:rFonts w:hint="eastAsia"/>
          <w:b/>
        </w:rPr>
        <w:t>“</w:t>
      </w:r>
      <w:r>
        <w:rPr>
          <w:b/>
        </w:rPr>
        <w:t>I2</w:t>
      </w:r>
      <w:r w:rsidR="00860FB0">
        <w:rPr>
          <w:rFonts w:hint="eastAsia"/>
          <w:b/>
        </w:rPr>
        <w:t>:</w:t>
      </w:r>
      <w:r>
        <w:rPr>
          <w:b/>
        </w:rPr>
        <w:t xml:space="preserve">  24.4296</w:t>
      </w:r>
      <w:r w:rsidRPr="00DF3D47">
        <w:rPr>
          <w:b/>
        </w:rPr>
        <w:t>\</w:t>
      </w:r>
      <w:r w:rsidRPr="00DF3D47">
        <w:rPr>
          <w:rFonts w:hint="eastAsia"/>
          <w:b/>
        </w:rPr>
        <w:t>r\n”</w:t>
      </w:r>
    </w:p>
    <w:p w:rsidR="00BF0BCE" w:rsidRDefault="00BF0BCE" w:rsidP="00BF0BCE">
      <w:pPr>
        <w:ind w:firstLine="420"/>
      </w:pPr>
      <w:r>
        <w:rPr>
          <w:rFonts w:hint="eastAsia"/>
        </w:rPr>
        <w:t>C语言代码示例：printf（“</w:t>
      </w:r>
      <w:r>
        <w:t>I2</w:t>
      </w:r>
      <w:r>
        <w:rPr>
          <w:rFonts w:hint="eastAsia"/>
        </w:rPr>
        <w:t>:%</w:t>
      </w:r>
      <w:r>
        <w:t>8.4</w:t>
      </w:r>
      <w:r>
        <w:rPr>
          <w:rFonts w:hint="eastAsia"/>
        </w:rPr>
        <w:t>f</w:t>
      </w:r>
      <w:r>
        <w:t>\</w:t>
      </w:r>
      <w:r>
        <w:rPr>
          <w:rFonts w:hint="eastAsia"/>
        </w:rPr>
        <w:t>r\n”，</w:t>
      </w:r>
      <w:r>
        <w:t>I2</w:t>
      </w:r>
      <w:r>
        <w:rPr>
          <w:rFonts w:hint="eastAsia"/>
        </w:rPr>
        <w:t>）;</w:t>
      </w:r>
    </w:p>
    <w:p w:rsidR="00860FB0" w:rsidRDefault="00860FB0" w:rsidP="00860FB0">
      <w:pPr>
        <w:ind w:firstLineChars="202" w:firstLine="424"/>
        <w:rPr>
          <w:b/>
        </w:rPr>
      </w:pPr>
      <w:r w:rsidRPr="00DF3D47">
        <w:rPr>
          <w:rFonts w:hint="eastAsia"/>
          <w:b/>
        </w:rPr>
        <w:t>“</w:t>
      </w:r>
      <w:r w:rsidR="000115A6">
        <w:rPr>
          <w:b/>
        </w:rPr>
        <w:t>V34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="00733205">
        <w:rPr>
          <w:b/>
        </w:rPr>
        <w:t xml:space="preserve"> </w:t>
      </w:r>
      <w:r>
        <w:rPr>
          <w:b/>
        </w:rPr>
        <w:t>4</w:t>
      </w:r>
      <w:r w:rsidR="00EF3285">
        <w:rPr>
          <w:b/>
        </w:rPr>
        <w:t>2.8972</w:t>
      </w:r>
      <w:r w:rsidRPr="00DF3D47">
        <w:rPr>
          <w:b/>
        </w:rPr>
        <w:t>\</w:t>
      </w:r>
      <w:r w:rsidRPr="00DF3D47">
        <w:rPr>
          <w:rFonts w:hint="eastAsia"/>
          <w:b/>
        </w:rPr>
        <w:t>r\n”</w:t>
      </w:r>
    </w:p>
    <w:p w:rsidR="00860FB0" w:rsidRDefault="00860FB0" w:rsidP="00860FB0">
      <w:pPr>
        <w:ind w:firstLine="420"/>
      </w:pPr>
      <w:r>
        <w:rPr>
          <w:rFonts w:hint="eastAsia"/>
        </w:rPr>
        <w:t>C语言代码示例：printf</w:t>
      </w:r>
      <w:r w:rsidRPr="00860FB0">
        <w:rPr>
          <w:rFonts w:hint="eastAsia"/>
        </w:rPr>
        <w:t>（“</w:t>
      </w:r>
      <w:r w:rsidR="00B8290A">
        <w:t>V</w:t>
      </w:r>
      <w:r w:rsidRPr="00860FB0">
        <w:t>34</w:t>
      </w:r>
      <w:r w:rsidRPr="00860FB0">
        <w:rPr>
          <w:rFonts w:hint="eastAsia"/>
        </w:rPr>
        <w:t>:%</w:t>
      </w:r>
      <w:r w:rsidRPr="00860FB0">
        <w:t>8.4</w:t>
      </w:r>
      <w:r w:rsidRPr="00860FB0">
        <w:rPr>
          <w:rFonts w:hint="eastAsia"/>
        </w:rPr>
        <w:t>f</w:t>
      </w:r>
      <w:r w:rsidRPr="00860FB0">
        <w:t>\</w:t>
      </w:r>
      <w:r w:rsidRPr="00860FB0">
        <w:rPr>
          <w:rFonts w:hint="eastAsia"/>
        </w:rPr>
        <w:t>r\n”，</w:t>
      </w:r>
      <w:r w:rsidR="00B8290A">
        <w:t>V</w:t>
      </w:r>
      <w:r w:rsidRPr="00860FB0">
        <w:t>34</w:t>
      </w:r>
      <w:r>
        <w:rPr>
          <w:rFonts w:hint="eastAsia"/>
        </w:rPr>
        <w:t>）;</w:t>
      </w:r>
    </w:p>
    <w:p w:rsidR="00EF3285" w:rsidRDefault="00CF0A71" w:rsidP="00EF3285">
      <w:pPr>
        <w:ind w:firstLineChars="200" w:firstLine="42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PP</w:t>
      </w:r>
      <w:r w:rsidR="006A75F2">
        <w:rPr>
          <w:rFonts w:hint="eastAsia"/>
          <w:b/>
        </w:rPr>
        <w:t>收到</w:t>
      </w:r>
      <w:r w:rsidR="00EF3285" w:rsidRPr="008254CB">
        <w:rPr>
          <w:rFonts w:hint="eastAsia"/>
          <w:b/>
        </w:rPr>
        <w:t>信息后，返回ACK</w:t>
      </w:r>
      <w:r w:rsidR="00EF3285">
        <w:rPr>
          <w:rFonts w:hint="eastAsia"/>
          <w:b/>
        </w:rPr>
        <w:t>，以</w:t>
      </w:r>
      <w:r w:rsidR="00EF3285">
        <w:rPr>
          <w:b/>
        </w:rPr>
        <w:t>I2</w:t>
      </w:r>
      <w:r w:rsidR="00EF3285">
        <w:rPr>
          <w:rFonts w:hint="eastAsia"/>
          <w:b/>
        </w:rPr>
        <w:t>为例</w:t>
      </w:r>
      <w:r w:rsidR="00EF3285" w:rsidRPr="008254CB">
        <w:rPr>
          <w:rFonts w:hint="eastAsia"/>
          <w:b/>
        </w:rPr>
        <w:t>：</w:t>
      </w:r>
    </w:p>
    <w:p w:rsidR="00EF3285" w:rsidRDefault="00EF3285" w:rsidP="00EF3285">
      <w:pPr>
        <w:ind w:firstLineChars="200" w:firstLine="420"/>
      </w:pPr>
      <w:r w:rsidRPr="00746F7A">
        <w:t>“</w:t>
      </w:r>
      <w:r w:rsidRPr="00733205">
        <w:rPr>
          <w:b/>
        </w:rPr>
        <w:t>I2</w:t>
      </w:r>
      <w:r w:rsidRPr="00733205">
        <w:rPr>
          <w:rFonts w:hint="eastAsia"/>
          <w:b/>
        </w:rPr>
        <w:t>:</w:t>
      </w:r>
      <w:r w:rsidRPr="00733205">
        <w:rPr>
          <w:b/>
        </w:rPr>
        <w:t>Success\</w:t>
      </w:r>
      <w:r w:rsidRPr="00733205">
        <w:rPr>
          <w:rFonts w:hint="eastAsia"/>
          <w:b/>
        </w:rPr>
        <w:t>r\n</w:t>
      </w:r>
      <w:r w:rsidRPr="00733205">
        <w:rPr>
          <w:b/>
        </w:rPr>
        <w:t xml:space="preserve"> ”</w:t>
      </w:r>
      <w:r>
        <w:t>//</w:t>
      </w:r>
      <w:r w:rsidR="006A75F2">
        <w:rPr>
          <w:rFonts w:hint="eastAsia"/>
        </w:rPr>
        <w:t>发送</w:t>
      </w:r>
      <w:r>
        <w:rPr>
          <w:rFonts w:hint="eastAsia"/>
        </w:rPr>
        <w:t>成功</w:t>
      </w:r>
    </w:p>
    <w:p w:rsidR="00EF3285" w:rsidRDefault="00EF3285" w:rsidP="00EF3285">
      <w:pPr>
        <w:ind w:firstLineChars="200" w:firstLine="420"/>
      </w:pPr>
      <w:r w:rsidRPr="00733205">
        <w:rPr>
          <w:b/>
        </w:rPr>
        <w:t>“</w:t>
      </w:r>
      <w:ins w:id="10" w:author="QYDZ-YANGMIAO" w:date="2018-09-21T09:36:00Z">
        <w:r w:rsidR="00294886" w:rsidRPr="00DF3D47">
          <w:rPr>
            <w:b/>
          </w:rPr>
          <w:t>Failed\</w:t>
        </w:r>
        <w:r w:rsidR="00294886" w:rsidRPr="00DF3D47">
          <w:rPr>
            <w:rFonts w:hint="eastAsia"/>
            <w:b/>
          </w:rPr>
          <w:t>r\n</w:t>
        </w:r>
      </w:ins>
      <w:del w:id="11" w:author="QYDZ-YANGMIAO" w:date="2018-09-21T09:36:00Z">
        <w:r w:rsidRPr="00733205" w:rsidDel="00294886">
          <w:rPr>
            <w:b/>
          </w:rPr>
          <w:delText>I2</w:delText>
        </w:r>
        <w:r w:rsidRPr="00733205" w:rsidDel="00294886">
          <w:rPr>
            <w:rFonts w:hint="eastAsia"/>
            <w:b/>
          </w:rPr>
          <w:delText>:</w:delText>
        </w:r>
        <w:r w:rsidRPr="00733205" w:rsidDel="00294886">
          <w:rPr>
            <w:b/>
          </w:rPr>
          <w:delText>Failed\</w:delText>
        </w:r>
        <w:r w:rsidRPr="00733205" w:rsidDel="00294886">
          <w:rPr>
            <w:rFonts w:hint="eastAsia"/>
            <w:b/>
          </w:rPr>
          <w:delText>r\n</w:delText>
        </w:r>
      </w:del>
      <w:r w:rsidRPr="00733205">
        <w:rPr>
          <w:b/>
        </w:rPr>
        <w:t>”</w:t>
      </w:r>
      <w:r w:rsidRPr="00746F7A">
        <w:rPr>
          <w:rFonts w:hint="eastAsia"/>
        </w:rPr>
        <w:t xml:space="preserve"> </w:t>
      </w:r>
      <w:r>
        <w:t xml:space="preserve">  // APP</w:t>
      </w:r>
      <w:r>
        <w:rPr>
          <w:rFonts w:hint="eastAsia"/>
        </w:rPr>
        <w:t>发送数据格式错误，无法识别。如发送“i</w:t>
      </w:r>
      <w:r>
        <w:t>2</w:t>
      </w:r>
      <w:r>
        <w:rPr>
          <w:rFonts w:hint="eastAsia"/>
        </w:rPr>
        <w:t>:</w:t>
      </w:r>
      <w:r w:rsidR="00F2410B">
        <w:rPr>
          <w:rFonts w:hint="eastAsia"/>
        </w:rPr>
        <w:t xml:space="preserve">  24.4296</w:t>
      </w:r>
      <w:r>
        <w:t>\</w:t>
      </w:r>
      <w:r>
        <w:rPr>
          <w:rFonts w:hint="eastAsia"/>
        </w:rPr>
        <w:t>r\n”</w:t>
      </w:r>
    </w:p>
    <w:p w:rsidR="00B72AA3" w:rsidRDefault="00B72AA3" w:rsidP="00B72AA3">
      <w:pPr>
        <w:ind w:firstLine="480"/>
        <w:rPr>
          <w:color w:val="FF0000"/>
        </w:rPr>
      </w:pPr>
      <w:r>
        <w:rPr>
          <w:rFonts w:hint="eastAsia"/>
        </w:rPr>
        <w:t>若发送失败，则从机继续发送，直到A</w:t>
      </w:r>
      <w:r>
        <w:t>CK</w:t>
      </w:r>
      <w:r>
        <w:rPr>
          <w:rFonts w:hint="eastAsia"/>
        </w:rPr>
        <w:t>返回成功。</w:t>
      </w:r>
      <w:r w:rsidRPr="00B72AA3">
        <w:rPr>
          <w:rFonts w:hint="eastAsia"/>
          <w:color w:val="FF0000"/>
        </w:rPr>
        <w:t>但从机至多发送三次，三次失败，则放弃发送此次报文。</w:t>
      </w:r>
      <w:r w:rsidR="0069491C">
        <w:rPr>
          <w:rFonts w:hint="eastAsia"/>
          <w:color w:val="FF0000"/>
        </w:rPr>
        <w:t>此时APP未正确收到某探头的数据，应在相应的界面的数据显示栏，显示“Failed”，而不显示上次的数据。</w:t>
      </w:r>
    </w:p>
    <w:p w:rsidR="00F535F4" w:rsidRPr="00CF3CFA" w:rsidRDefault="00F535F4" w:rsidP="00F535F4">
      <w:pPr>
        <w:pStyle w:val="3"/>
      </w:pPr>
      <w:r>
        <w:rPr>
          <w:rFonts w:hint="eastAsia"/>
        </w:rPr>
        <w:t>下位机发送探头连接状态</w:t>
      </w:r>
    </w:p>
    <w:p w:rsidR="0015149F" w:rsidRDefault="00D5724D" w:rsidP="00F535F4">
      <w:pPr>
        <w:ind w:left="284"/>
      </w:pPr>
      <w:r>
        <w:rPr>
          <w:rFonts w:hint="eastAsia"/>
        </w:rPr>
        <w:t>下位机按照次序依次发送6个探头的测量数据或连接状态。发送第一个电流探头1数据时，若此探头与下位机连接正常，则按照2.3上述章节发送测量数据；若此探头掉线，则不发送测量数据，改为按照本节发送连接状态</w:t>
      </w:r>
      <w:r w:rsidR="003F33C9">
        <w:rPr>
          <w:rFonts w:hint="eastAsia"/>
        </w:rPr>
        <w:t>。然后继续发送第二个电流探头2的数据，同时判断</w:t>
      </w:r>
      <w:r w:rsidR="00977F50">
        <w:rPr>
          <w:rFonts w:hint="eastAsia"/>
        </w:rPr>
        <w:t>此探头</w:t>
      </w:r>
      <w:r w:rsidR="003F33C9">
        <w:rPr>
          <w:rFonts w:hint="eastAsia"/>
        </w:rPr>
        <w:t>是否掉线，连接正常则发送测量数据，掉线则发送“未连接”信息</w:t>
      </w:r>
      <w:r w:rsidR="00977F50">
        <w:rPr>
          <w:rFonts w:hint="eastAsia"/>
        </w:rPr>
        <w:t>，其他</w:t>
      </w:r>
      <w:r w:rsidR="00977F50">
        <w:rPr>
          <w:rFonts w:hint="eastAsia"/>
        </w:rPr>
        <w:lastRenderedPageBreak/>
        <w:t>探头依此循环</w:t>
      </w:r>
      <w:r w:rsidR="003F33C9">
        <w:rPr>
          <w:rFonts w:hint="eastAsia"/>
        </w:rPr>
        <w:t>。</w:t>
      </w:r>
    </w:p>
    <w:p w:rsidR="00723D7A" w:rsidRDefault="006104BD" w:rsidP="006104BD">
      <w:pPr>
        <w:ind w:firstLineChars="202" w:firstLine="424"/>
      </w:pPr>
      <w:r>
        <w:rPr>
          <w:rFonts w:hint="eastAsia"/>
        </w:rPr>
        <w:t>I2对应的探头1</w:t>
      </w:r>
      <w:r w:rsidR="00723D7A">
        <w:rPr>
          <w:rFonts w:hint="eastAsia"/>
        </w:rPr>
        <w:t>连接正常</w:t>
      </w:r>
      <w:r w:rsidR="003733BC">
        <w:rPr>
          <w:rFonts w:hint="eastAsia"/>
        </w:rPr>
        <w:t>，</w:t>
      </w:r>
      <w:r w:rsidR="00723D7A">
        <w:rPr>
          <w:rFonts w:hint="eastAsia"/>
        </w:rPr>
        <w:t>则</w:t>
      </w:r>
      <w:r w:rsidR="003733BC">
        <w:rPr>
          <w:rFonts w:hint="eastAsia"/>
        </w:rPr>
        <w:t>依照2.3节</w:t>
      </w:r>
      <w:r w:rsidR="00723D7A">
        <w:rPr>
          <w:rFonts w:hint="eastAsia"/>
        </w:rPr>
        <w:t>发送：</w:t>
      </w:r>
    </w:p>
    <w:p w:rsidR="00723D7A" w:rsidRPr="00723D7A" w:rsidRDefault="00723D7A" w:rsidP="00723D7A">
      <w:pPr>
        <w:ind w:firstLineChars="270" w:firstLine="567"/>
      </w:pPr>
      <w:r w:rsidRPr="00723D7A">
        <w:rPr>
          <w:rFonts w:hint="eastAsia"/>
        </w:rPr>
        <w:t>“</w:t>
      </w:r>
      <w:r w:rsidRPr="00723D7A">
        <w:t>I2</w:t>
      </w:r>
      <w:r w:rsidRPr="00723D7A">
        <w:rPr>
          <w:rFonts w:hint="eastAsia"/>
        </w:rPr>
        <w:t>:</w:t>
      </w:r>
      <w:r w:rsidRPr="00723D7A">
        <w:t xml:space="preserve">  24.4296\</w:t>
      </w:r>
      <w:r w:rsidRPr="00723D7A">
        <w:rPr>
          <w:rFonts w:hint="eastAsia"/>
        </w:rPr>
        <w:t>r\n”</w:t>
      </w:r>
    </w:p>
    <w:p w:rsidR="00723D7A" w:rsidRDefault="00723D7A" w:rsidP="006104BD">
      <w:pPr>
        <w:ind w:firstLineChars="202" w:firstLine="424"/>
      </w:pPr>
      <w:r>
        <w:rPr>
          <w:rFonts w:hint="eastAsia"/>
        </w:rPr>
        <w:t>I2对应的探头1掉线</w:t>
      </w:r>
      <w:r w:rsidR="00832D01">
        <w:rPr>
          <w:rFonts w:hint="eastAsia"/>
        </w:rPr>
        <w:t>，</w:t>
      </w:r>
      <w:r>
        <w:rPr>
          <w:rFonts w:hint="eastAsia"/>
        </w:rPr>
        <w:t>则</w:t>
      </w:r>
      <w:r w:rsidR="00832D01">
        <w:rPr>
          <w:rFonts w:hint="eastAsia"/>
        </w:rPr>
        <w:t>照本节</w:t>
      </w:r>
      <w:r>
        <w:rPr>
          <w:rFonts w:hint="eastAsia"/>
        </w:rPr>
        <w:t>发送：</w:t>
      </w:r>
    </w:p>
    <w:p w:rsidR="00F535F4" w:rsidRDefault="00F535F4" w:rsidP="00F535F4">
      <w:pPr>
        <w:ind w:firstLineChars="270" w:firstLine="567"/>
        <w:rPr>
          <w:b/>
        </w:rPr>
      </w:pPr>
      <w:r w:rsidRPr="00DF3D47">
        <w:rPr>
          <w:rFonts w:hint="eastAsia"/>
          <w:b/>
        </w:rPr>
        <w:t>“</w:t>
      </w:r>
      <w:r>
        <w:rPr>
          <w:b/>
        </w:rPr>
        <w:t>I2</w:t>
      </w:r>
      <w:r>
        <w:rPr>
          <w:rFonts w:hint="eastAsia"/>
          <w:b/>
        </w:rPr>
        <w:t>:</w:t>
      </w:r>
      <w:r w:rsidR="00C57CBB" w:rsidRPr="00C57CBB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Offline</w:t>
      </w:r>
      <w:r>
        <w:rPr>
          <w:rFonts w:hint="eastAsia"/>
          <w:b/>
        </w:rPr>
        <w:t>\</w:t>
      </w:r>
      <w:r w:rsidRPr="00DF3D47">
        <w:rPr>
          <w:rFonts w:hint="eastAsia"/>
          <w:b/>
        </w:rPr>
        <w:t>r\n”</w:t>
      </w:r>
    </w:p>
    <w:p w:rsidR="006D132B" w:rsidRDefault="006D132B" w:rsidP="006D132B">
      <w:pPr>
        <w:ind w:firstLine="420"/>
      </w:pPr>
      <w:r>
        <w:rPr>
          <w:rFonts w:hint="eastAsia"/>
        </w:rPr>
        <w:t>C语言代码示例：printf（“</w:t>
      </w:r>
      <w:r>
        <w:t>I2</w:t>
      </w:r>
      <w:r>
        <w:rPr>
          <w:rFonts w:hint="eastAsia"/>
        </w:rPr>
        <w:t>:</w:t>
      </w:r>
      <w:r w:rsidR="00C57CBB">
        <w:rPr>
          <w:rFonts w:ascii="Arial" w:hAnsi="Arial" w:cs="Arial"/>
          <w:color w:val="333333"/>
          <w:sz w:val="20"/>
          <w:szCs w:val="20"/>
          <w:shd w:val="clear" w:color="auto" w:fill="FFFFFF"/>
        </w:rPr>
        <w:t>Offline</w:t>
      </w:r>
      <w:r>
        <w:t>\</w:t>
      </w:r>
      <w:r>
        <w:rPr>
          <w:rFonts w:hint="eastAsia"/>
        </w:rPr>
        <w:t>r\n”）;</w:t>
      </w:r>
      <w:r>
        <w:t>//</w:t>
      </w:r>
      <w:r>
        <w:rPr>
          <w:rFonts w:hint="eastAsia"/>
        </w:rPr>
        <w:t>电流探头1掉线</w:t>
      </w:r>
    </w:p>
    <w:p w:rsidR="006D132B" w:rsidRDefault="006D132B" w:rsidP="006D132B">
      <w:pPr>
        <w:ind w:firstLine="420"/>
      </w:pPr>
      <w:r>
        <w:rPr>
          <w:rFonts w:hint="eastAsia"/>
        </w:rPr>
        <w:t>如电压探头3掉线：</w:t>
      </w:r>
    </w:p>
    <w:p w:rsidR="006D132B" w:rsidRDefault="006D132B" w:rsidP="006D132B">
      <w:pPr>
        <w:ind w:firstLineChars="270" w:firstLine="567"/>
        <w:rPr>
          <w:b/>
        </w:rPr>
      </w:pPr>
      <w:r w:rsidRPr="00DF3D47">
        <w:rPr>
          <w:rFonts w:hint="eastAsia"/>
          <w:b/>
        </w:rPr>
        <w:t>“</w:t>
      </w:r>
      <w:r w:rsidR="00B8290A">
        <w:rPr>
          <w:b/>
        </w:rPr>
        <w:t>V</w:t>
      </w:r>
      <w:r>
        <w:rPr>
          <w:b/>
        </w:rPr>
        <w:t>34</w:t>
      </w:r>
      <w:r>
        <w:rPr>
          <w:rFonts w:hint="eastAsia"/>
          <w:b/>
        </w:rPr>
        <w:t>:</w:t>
      </w:r>
      <w:r w:rsidR="00C57CBB" w:rsidRPr="00C57CBB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Offline</w:t>
      </w:r>
      <w:r>
        <w:rPr>
          <w:rFonts w:hint="eastAsia"/>
          <w:b/>
        </w:rPr>
        <w:t>\</w:t>
      </w:r>
      <w:r w:rsidRPr="00DF3D47">
        <w:rPr>
          <w:rFonts w:hint="eastAsia"/>
          <w:b/>
        </w:rPr>
        <w:t>r\n”</w:t>
      </w:r>
    </w:p>
    <w:p w:rsidR="006D132B" w:rsidRPr="006D132B" w:rsidRDefault="006D132B" w:rsidP="006D132B">
      <w:pPr>
        <w:ind w:firstLine="420"/>
      </w:pPr>
      <w:r>
        <w:rPr>
          <w:rFonts w:hint="eastAsia"/>
        </w:rPr>
        <w:t>C语言代码示例</w:t>
      </w:r>
      <w:r w:rsidRPr="006D132B">
        <w:rPr>
          <w:rFonts w:hint="eastAsia"/>
        </w:rPr>
        <w:t>：printf（“</w:t>
      </w:r>
      <w:r w:rsidR="00B8290A">
        <w:t>V</w:t>
      </w:r>
      <w:r w:rsidRPr="006D132B">
        <w:t>34</w:t>
      </w:r>
      <w:r w:rsidRPr="006D132B">
        <w:rPr>
          <w:rFonts w:hint="eastAsia"/>
        </w:rPr>
        <w:t>:</w:t>
      </w:r>
      <w:r w:rsidR="00C57CBB">
        <w:rPr>
          <w:rFonts w:ascii="Arial" w:hAnsi="Arial" w:cs="Arial"/>
          <w:color w:val="333333"/>
          <w:sz w:val="20"/>
          <w:szCs w:val="20"/>
          <w:shd w:val="clear" w:color="auto" w:fill="FFFFFF"/>
        </w:rPr>
        <w:t>Offline</w:t>
      </w:r>
      <w:r w:rsidRPr="006D132B">
        <w:t>\</w:t>
      </w:r>
      <w:r w:rsidRPr="006D132B">
        <w:rPr>
          <w:rFonts w:hint="eastAsia"/>
        </w:rPr>
        <w:t>r\n”）;</w:t>
      </w:r>
      <w:r w:rsidRPr="006D132B">
        <w:t>//</w:t>
      </w:r>
      <w:r>
        <w:rPr>
          <w:rFonts w:hint="eastAsia"/>
        </w:rPr>
        <w:t>电压</w:t>
      </w:r>
      <w:r w:rsidRPr="006D132B">
        <w:rPr>
          <w:rFonts w:hint="eastAsia"/>
        </w:rPr>
        <w:t>探头</w:t>
      </w:r>
      <w:r>
        <w:rPr>
          <w:rFonts w:hint="eastAsia"/>
        </w:rPr>
        <w:t>3</w:t>
      </w:r>
      <w:r w:rsidRPr="006D132B">
        <w:rPr>
          <w:rFonts w:hint="eastAsia"/>
        </w:rPr>
        <w:t>掉线</w:t>
      </w:r>
    </w:p>
    <w:p w:rsidR="00D5724D" w:rsidRDefault="00CF0A71" w:rsidP="00D5724D">
      <w:pPr>
        <w:ind w:firstLineChars="200" w:firstLine="42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PP</w:t>
      </w:r>
      <w:r w:rsidR="006A75F2">
        <w:rPr>
          <w:rFonts w:hint="eastAsia"/>
          <w:b/>
        </w:rPr>
        <w:t>收到</w:t>
      </w:r>
      <w:r w:rsidR="00D5724D" w:rsidRPr="008254CB">
        <w:rPr>
          <w:rFonts w:hint="eastAsia"/>
          <w:b/>
        </w:rPr>
        <w:t>信息后，返回ACK</w:t>
      </w:r>
      <w:r w:rsidR="00D5724D">
        <w:rPr>
          <w:rFonts w:hint="eastAsia"/>
          <w:b/>
        </w:rPr>
        <w:t>，以</w:t>
      </w:r>
      <w:r w:rsidR="00D5724D">
        <w:rPr>
          <w:b/>
        </w:rPr>
        <w:t>I2</w:t>
      </w:r>
      <w:r w:rsidR="00D5724D">
        <w:rPr>
          <w:rFonts w:hint="eastAsia"/>
          <w:b/>
        </w:rPr>
        <w:t>为例</w:t>
      </w:r>
      <w:r w:rsidR="00D5724D" w:rsidRPr="008254CB">
        <w:rPr>
          <w:rFonts w:hint="eastAsia"/>
          <w:b/>
        </w:rPr>
        <w:t>：</w:t>
      </w:r>
    </w:p>
    <w:p w:rsidR="00D5724D" w:rsidRPr="006A75F2" w:rsidRDefault="00D5724D" w:rsidP="00D5724D">
      <w:pPr>
        <w:ind w:firstLineChars="200" w:firstLine="420"/>
        <w:rPr>
          <w:b/>
        </w:rPr>
      </w:pPr>
      <w:r w:rsidRPr="006A75F2">
        <w:rPr>
          <w:b/>
        </w:rPr>
        <w:t>“I2</w:t>
      </w:r>
      <w:r w:rsidRPr="006A75F2">
        <w:rPr>
          <w:rFonts w:hint="eastAsia"/>
          <w:b/>
        </w:rPr>
        <w:t>:</w:t>
      </w:r>
      <w:r w:rsidRPr="006A75F2">
        <w:rPr>
          <w:b/>
        </w:rPr>
        <w:t>Success\</w:t>
      </w:r>
      <w:r w:rsidRPr="006A75F2">
        <w:rPr>
          <w:rFonts w:hint="eastAsia"/>
          <w:b/>
        </w:rPr>
        <w:t>r\n</w:t>
      </w:r>
      <w:r w:rsidRPr="006A75F2">
        <w:rPr>
          <w:b/>
        </w:rPr>
        <w:t xml:space="preserve"> ”//</w:t>
      </w:r>
      <w:r w:rsidR="006A75F2" w:rsidRPr="006A75F2">
        <w:rPr>
          <w:rFonts w:hint="eastAsia"/>
          <w:b/>
        </w:rPr>
        <w:t>发送</w:t>
      </w:r>
      <w:r w:rsidRPr="006A75F2">
        <w:rPr>
          <w:rFonts w:hint="eastAsia"/>
          <w:b/>
        </w:rPr>
        <w:t>成功</w:t>
      </w:r>
    </w:p>
    <w:p w:rsidR="00D5724D" w:rsidRDefault="00D5724D" w:rsidP="00D5724D">
      <w:pPr>
        <w:ind w:firstLineChars="200" w:firstLine="420"/>
      </w:pPr>
      <w:r w:rsidRPr="006A75F2">
        <w:rPr>
          <w:b/>
        </w:rPr>
        <w:t>“</w:t>
      </w:r>
      <w:ins w:id="12" w:author="QYDZ-YANGMIAO" w:date="2018-09-21T09:36:00Z">
        <w:r w:rsidR="00294886" w:rsidRPr="00DF3D47">
          <w:rPr>
            <w:b/>
          </w:rPr>
          <w:t>Failed\</w:t>
        </w:r>
        <w:r w:rsidR="00294886" w:rsidRPr="00DF3D47">
          <w:rPr>
            <w:rFonts w:hint="eastAsia"/>
            <w:b/>
          </w:rPr>
          <w:t>r\n</w:t>
        </w:r>
      </w:ins>
      <w:del w:id="13" w:author="QYDZ-YANGMIAO" w:date="2018-09-21T09:36:00Z">
        <w:r w:rsidRPr="006A75F2" w:rsidDel="00294886">
          <w:rPr>
            <w:b/>
          </w:rPr>
          <w:delText>I2</w:delText>
        </w:r>
        <w:r w:rsidRPr="006A75F2" w:rsidDel="00294886">
          <w:rPr>
            <w:rFonts w:hint="eastAsia"/>
            <w:b/>
          </w:rPr>
          <w:delText>:</w:delText>
        </w:r>
        <w:r w:rsidRPr="006A75F2" w:rsidDel="00294886">
          <w:rPr>
            <w:b/>
          </w:rPr>
          <w:delText>Failed\</w:delText>
        </w:r>
        <w:r w:rsidRPr="006A75F2" w:rsidDel="00294886">
          <w:rPr>
            <w:rFonts w:hint="eastAsia"/>
            <w:b/>
          </w:rPr>
          <w:delText>r\n</w:delText>
        </w:r>
      </w:del>
      <w:r w:rsidRPr="006A75F2">
        <w:rPr>
          <w:b/>
        </w:rPr>
        <w:t>”</w:t>
      </w:r>
      <w:r w:rsidRPr="006A75F2">
        <w:rPr>
          <w:rFonts w:hint="eastAsia"/>
          <w:b/>
        </w:rPr>
        <w:t xml:space="preserve"> </w:t>
      </w:r>
      <w:r>
        <w:t xml:space="preserve">  // APP</w:t>
      </w:r>
      <w:r>
        <w:rPr>
          <w:rFonts w:hint="eastAsia"/>
        </w:rPr>
        <w:t>发送数据格式错误，无法识别。如发送“i</w:t>
      </w:r>
      <w:r>
        <w:t>2</w:t>
      </w:r>
      <w:r>
        <w:rPr>
          <w:rFonts w:hint="eastAsia"/>
        </w:rPr>
        <w:t>:  24.4296</w:t>
      </w:r>
      <w:r>
        <w:t>\</w:t>
      </w:r>
      <w:r>
        <w:rPr>
          <w:rFonts w:hint="eastAsia"/>
        </w:rPr>
        <w:t>r\n”</w:t>
      </w:r>
    </w:p>
    <w:p w:rsidR="00D5724D" w:rsidRDefault="00D5724D" w:rsidP="00D5724D">
      <w:pPr>
        <w:ind w:firstLine="480"/>
        <w:rPr>
          <w:color w:val="FF0000"/>
        </w:rPr>
      </w:pPr>
      <w:r>
        <w:rPr>
          <w:rFonts w:hint="eastAsia"/>
        </w:rPr>
        <w:t>若发送失败，则从机继续发送，直到A</w:t>
      </w:r>
      <w:r>
        <w:t>CK</w:t>
      </w:r>
      <w:r>
        <w:rPr>
          <w:rFonts w:hint="eastAsia"/>
        </w:rPr>
        <w:t>返回成功。</w:t>
      </w:r>
      <w:r w:rsidRPr="00B72AA3">
        <w:rPr>
          <w:rFonts w:hint="eastAsia"/>
          <w:color w:val="FF0000"/>
        </w:rPr>
        <w:t>但从机至多发送三次，三次失败，则放弃发送此次报文</w:t>
      </w:r>
      <w:r w:rsidR="00F75E9F">
        <w:rPr>
          <w:rFonts w:hint="eastAsia"/>
          <w:color w:val="FF0000"/>
        </w:rPr>
        <w:t>(与2.3相同)</w:t>
      </w:r>
      <w:r w:rsidRPr="00B72AA3">
        <w:rPr>
          <w:rFonts w:hint="eastAsia"/>
          <w:color w:val="FF0000"/>
        </w:rPr>
        <w:t>。</w:t>
      </w:r>
    </w:p>
    <w:p w:rsidR="00CF0A71" w:rsidRPr="00287A48" w:rsidRDefault="00CF0A71" w:rsidP="00D5724D">
      <w:pPr>
        <w:ind w:firstLine="480"/>
      </w:pPr>
      <w:r w:rsidRPr="00287A48">
        <w:rPr>
          <w:rFonts w:hint="eastAsia"/>
        </w:rPr>
        <w:t>根据2.3和2.4</w:t>
      </w:r>
      <w:r w:rsidR="00D84EAE">
        <w:rPr>
          <w:rFonts w:hint="eastAsia"/>
        </w:rPr>
        <w:t>节</w:t>
      </w:r>
      <w:r w:rsidRPr="00287A48">
        <w:rPr>
          <w:rFonts w:hint="eastAsia"/>
        </w:rPr>
        <w:t>，</w:t>
      </w:r>
      <w:r w:rsidR="00287A48" w:rsidRPr="00287A48">
        <w:rPr>
          <w:rFonts w:hint="eastAsia"/>
        </w:rPr>
        <w:t>有几种状态</w:t>
      </w:r>
      <w:r w:rsidRPr="00287A48">
        <w:rPr>
          <w:rFonts w:hint="eastAsia"/>
        </w:rPr>
        <w:t>总结如下：</w:t>
      </w:r>
    </w:p>
    <w:p w:rsidR="00287A48" w:rsidRPr="00287A48" w:rsidRDefault="00287A48" w:rsidP="00287A48">
      <w:pPr>
        <w:ind w:firstLine="284"/>
      </w:pPr>
      <w:r w:rsidRPr="00287A48">
        <w:rPr>
          <w:rFonts w:hint="eastAsia"/>
        </w:rPr>
        <w:t>1.上位机收到了关于某探头（如I2）的数据（测量数据或者掉线信息）：</w:t>
      </w:r>
    </w:p>
    <w:p w:rsidR="00CF0A71" w:rsidRDefault="00287A48" w:rsidP="00D5724D">
      <w:pPr>
        <w:ind w:firstLine="480"/>
        <w:rPr>
          <w:color w:val="FF0000"/>
        </w:rPr>
      </w:pPr>
      <w:r>
        <w:rPr>
          <w:rFonts w:hint="eastAsia"/>
          <w:color w:val="FF0000"/>
        </w:rPr>
        <w:t>1.1</w:t>
      </w:r>
      <w:r w:rsidR="00CF0A71">
        <w:rPr>
          <w:rFonts w:hint="eastAsia"/>
          <w:color w:val="FF0000"/>
        </w:rPr>
        <w:t>上位机APP收到正确的测量数据，则显示数据；</w:t>
      </w:r>
    </w:p>
    <w:p w:rsidR="00287A48" w:rsidRDefault="00287A48" w:rsidP="00D5724D">
      <w:pPr>
        <w:ind w:firstLine="480"/>
        <w:rPr>
          <w:color w:val="FF0000"/>
        </w:rPr>
      </w:pPr>
      <w:r>
        <w:rPr>
          <w:color w:val="FF0000"/>
        </w:rPr>
        <w:t>1.2</w:t>
      </w:r>
      <w:r>
        <w:rPr>
          <w:rFonts w:hint="eastAsia"/>
          <w:color w:val="FF0000"/>
        </w:rPr>
        <w:t>收到正确的掉线信息，则显示“</w:t>
      </w:r>
      <w:r w:rsidRPr="00287A48">
        <w:rPr>
          <w:rFonts w:ascii="Arial" w:hAnsi="Arial" w:cs="Arial"/>
          <w:color w:val="FF0000"/>
          <w:sz w:val="20"/>
          <w:szCs w:val="20"/>
          <w:shd w:val="clear" w:color="auto" w:fill="FFFFFF"/>
        </w:rPr>
        <w:t>Offline</w:t>
      </w:r>
      <w:r>
        <w:rPr>
          <w:rFonts w:hint="eastAsia"/>
          <w:color w:val="FF0000"/>
        </w:rPr>
        <w:t>”</w:t>
      </w:r>
    </w:p>
    <w:p w:rsidR="00CF0A71" w:rsidRDefault="00287A48" w:rsidP="00D5724D">
      <w:pPr>
        <w:ind w:firstLine="480"/>
        <w:rPr>
          <w:color w:val="FF0000"/>
        </w:rPr>
      </w:pPr>
      <w:r>
        <w:rPr>
          <w:rFonts w:hint="eastAsia"/>
          <w:color w:val="FF0000"/>
        </w:rPr>
        <w:t>1.3最终（即，三次）</w:t>
      </w:r>
      <w:r w:rsidR="00CF0A71">
        <w:rPr>
          <w:rFonts w:hint="eastAsia"/>
          <w:color w:val="FF0000"/>
        </w:rPr>
        <w:t>收到</w:t>
      </w:r>
      <w:r>
        <w:rPr>
          <w:rFonts w:hint="eastAsia"/>
          <w:color w:val="FF0000"/>
        </w:rPr>
        <w:t>格式不对的数据，则显示“Failed”</w:t>
      </w:r>
    </w:p>
    <w:p w:rsidR="006D132B" w:rsidRPr="00D5724D" w:rsidRDefault="00287A48" w:rsidP="00287A48">
      <w:pPr>
        <w:ind w:firstLine="284"/>
      </w:pPr>
      <w:r>
        <w:rPr>
          <w:rFonts w:hint="eastAsia"/>
        </w:rPr>
        <w:t>2.完全未收到关于某探头（如I2）的数据时</w:t>
      </w:r>
      <w:r w:rsidRPr="0075097B">
        <w:rPr>
          <w:rFonts w:hint="eastAsia"/>
          <w:color w:val="FF0000"/>
        </w:rPr>
        <w:t>，显示</w:t>
      </w:r>
      <w:r w:rsidRPr="0075097B">
        <w:rPr>
          <w:color w:val="FF0000"/>
        </w:rPr>
        <w:t>”</w:t>
      </w:r>
      <w:r w:rsidRPr="0075097B">
        <w:rPr>
          <w:rFonts w:hint="eastAsia"/>
          <w:color w:val="FF0000"/>
        </w:rPr>
        <w:t>Failed</w:t>
      </w:r>
      <w:r w:rsidRPr="0075097B">
        <w:rPr>
          <w:color w:val="FF0000"/>
        </w:rPr>
        <w:t>”</w:t>
      </w:r>
      <w:r>
        <w:rPr>
          <w:rFonts w:hint="eastAsia"/>
        </w:rPr>
        <w:t>。例如，APP收到I1的数据，然后收到I3的数据，则认为未收到I2的数据（因为下位机是按照I1、</w:t>
      </w:r>
      <w:r>
        <w:t>I2</w:t>
      </w:r>
      <w:r>
        <w:rPr>
          <w:rFonts w:hint="eastAsia"/>
        </w:rPr>
        <w:t>、</w:t>
      </w:r>
      <w:r>
        <w:t>I3</w:t>
      </w:r>
      <w:r>
        <w:rPr>
          <w:rFonts w:hint="eastAsia"/>
        </w:rPr>
        <w:t>、</w:t>
      </w:r>
      <w:r>
        <w:t>V12</w:t>
      </w:r>
      <w:r>
        <w:rPr>
          <w:rFonts w:hint="eastAsia"/>
        </w:rPr>
        <w:t>、</w:t>
      </w:r>
      <w:r>
        <w:t>V23</w:t>
      </w:r>
      <w:r>
        <w:rPr>
          <w:rFonts w:hint="eastAsia"/>
        </w:rPr>
        <w:t>、</w:t>
      </w:r>
      <w:r>
        <w:t>V34</w:t>
      </w:r>
      <w:r>
        <w:rPr>
          <w:rFonts w:hint="eastAsia"/>
        </w:rPr>
        <w:t>的次序发送）。</w:t>
      </w:r>
    </w:p>
    <w:p w:rsidR="00F535F4" w:rsidRDefault="00F535F4" w:rsidP="00F535F4">
      <w:pPr>
        <w:ind w:left="284"/>
      </w:pPr>
    </w:p>
    <w:p w:rsidR="00912D9E" w:rsidRDefault="00912D9E" w:rsidP="00F535F4">
      <w:pPr>
        <w:ind w:left="284"/>
      </w:pPr>
    </w:p>
    <w:p w:rsidR="00912D9E" w:rsidRDefault="00912D9E" w:rsidP="00F535F4">
      <w:pPr>
        <w:ind w:left="284"/>
      </w:pPr>
    </w:p>
    <w:p w:rsidR="00912D9E" w:rsidRDefault="00912D9E" w:rsidP="00F535F4">
      <w:pPr>
        <w:ind w:left="284"/>
      </w:pPr>
    </w:p>
    <w:p w:rsidR="00912D9E" w:rsidRDefault="00912D9E" w:rsidP="00F535F4">
      <w:pPr>
        <w:ind w:left="284"/>
      </w:pPr>
    </w:p>
    <w:p w:rsidR="00912D9E" w:rsidRDefault="00912D9E" w:rsidP="00F535F4">
      <w:pPr>
        <w:ind w:left="284"/>
      </w:pPr>
    </w:p>
    <w:p w:rsidR="00912D9E" w:rsidRDefault="00912D9E" w:rsidP="00F535F4">
      <w:pPr>
        <w:ind w:left="284"/>
      </w:pPr>
    </w:p>
    <w:p w:rsidR="00912D9E" w:rsidRDefault="00912D9E" w:rsidP="00F535F4">
      <w:pPr>
        <w:ind w:left="284"/>
      </w:pPr>
    </w:p>
    <w:p w:rsidR="00912D9E" w:rsidRDefault="00912D9E" w:rsidP="00F535F4">
      <w:pPr>
        <w:ind w:left="284"/>
      </w:pPr>
    </w:p>
    <w:p w:rsidR="00912D9E" w:rsidRDefault="00912D9E" w:rsidP="00F535F4">
      <w:pPr>
        <w:ind w:left="284"/>
      </w:pPr>
    </w:p>
    <w:p w:rsidR="00912D9E" w:rsidRDefault="00912D9E" w:rsidP="00F535F4">
      <w:pPr>
        <w:ind w:left="284"/>
      </w:pPr>
    </w:p>
    <w:p w:rsidR="00912D9E" w:rsidRDefault="00912D9E" w:rsidP="00F535F4">
      <w:pPr>
        <w:ind w:left="284"/>
      </w:pPr>
    </w:p>
    <w:p w:rsidR="00912D9E" w:rsidRDefault="00912D9E" w:rsidP="00F535F4">
      <w:pPr>
        <w:ind w:left="284"/>
      </w:pPr>
    </w:p>
    <w:p w:rsidR="00912D9E" w:rsidRDefault="00912D9E" w:rsidP="00F535F4">
      <w:pPr>
        <w:ind w:left="284"/>
      </w:pPr>
    </w:p>
    <w:p w:rsidR="00912D9E" w:rsidRDefault="00912D9E" w:rsidP="00F535F4">
      <w:pPr>
        <w:ind w:left="284"/>
      </w:pPr>
    </w:p>
    <w:p w:rsidR="00912D9E" w:rsidRDefault="00912D9E" w:rsidP="00F535F4">
      <w:pPr>
        <w:ind w:left="284"/>
      </w:pPr>
    </w:p>
    <w:p w:rsidR="00912D9E" w:rsidRDefault="00912D9E" w:rsidP="00F535F4">
      <w:pPr>
        <w:ind w:left="284"/>
      </w:pPr>
    </w:p>
    <w:p w:rsidR="00912D9E" w:rsidRDefault="00912D9E" w:rsidP="00F535F4">
      <w:pPr>
        <w:ind w:left="284"/>
      </w:pPr>
    </w:p>
    <w:p w:rsidR="00912D9E" w:rsidRDefault="00912D9E" w:rsidP="00F535F4">
      <w:pPr>
        <w:ind w:left="284"/>
      </w:pPr>
    </w:p>
    <w:p w:rsidR="00912D9E" w:rsidRDefault="00912D9E" w:rsidP="00F535F4">
      <w:pPr>
        <w:ind w:left="284"/>
      </w:pPr>
    </w:p>
    <w:p w:rsidR="00912D9E" w:rsidRDefault="00912D9E" w:rsidP="00F535F4">
      <w:pPr>
        <w:ind w:left="284"/>
      </w:pPr>
    </w:p>
    <w:p w:rsidR="00912D9E" w:rsidRPr="00912D9E" w:rsidRDefault="00912D9E" w:rsidP="00203216">
      <w:pPr>
        <w:pStyle w:val="2"/>
      </w:pPr>
      <w:r w:rsidRPr="00912D9E">
        <w:rPr>
          <w:rFonts w:hint="eastAsia"/>
        </w:rPr>
        <w:lastRenderedPageBreak/>
        <w:t>点团队测试版本说明：</w:t>
      </w:r>
    </w:p>
    <w:p w:rsidR="00912D9E" w:rsidRDefault="009E0FFD" w:rsidP="00912D9E">
      <w:pPr>
        <w:ind w:firstLineChars="202" w:firstLine="424"/>
      </w:pPr>
      <w:ins w:id="14" w:author="QYDZ-YANGMIAO" w:date="2018-09-21T09:48:00Z">
        <w:r>
          <w:rPr>
            <w:rFonts w:hint="eastAsia"/>
          </w:rPr>
          <w:t>1.</w:t>
        </w:r>
      </w:ins>
      <w:r w:rsidR="00912D9E">
        <w:rPr>
          <w:rFonts w:hint="eastAsia"/>
        </w:rPr>
        <w:t>下位机WIFI网络名“GIS_M</w:t>
      </w:r>
      <w:r w:rsidR="00912D9E">
        <w:t>AIN</w:t>
      </w:r>
      <w:r w:rsidR="00912D9E">
        <w:rPr>
          <w:rFonts w:hint="eastAsia"/>
        </w:rPr>
        <w:t>”，无密码</w:t>
      </w:r>
    </w:p>
    <w:p w:rsidR="00912D9E" w:rsidRDefault="009E0FFD" w:rsidP="00912D9E">
      <w:pPr>
        <w:ind w:firstLineChars="202" w:firstLine="424"/>
      </w:pPr>
      <w:ins w:id="15" w:author="QYDZ-YANGMIAO" w:date="2018-09-21T09:48:00Z">
        <w:r>
          <w:rPr>
            <w:rFonts w:hint="eastAsia"/>
          </w:rPr>
          <w:t>2.</w:t>
        </w:r>
      </w:ins>
      <w:r w:rsidR="00912D9E">
        <w:rPr>
          <w:rFonts w:hint="eastAsia"/>
        </w:rPr>
        <w:t>下位机IP及端口号：10.10.100.254:8899</w:t>
      </w:r>
    </w:p>
    <w:p w:rsidR="00912D9E" w:rsidRDefault="009E0FFD" w:rsidP="00912D9E">
      <w:pPr>
        <w:ind w:firstLineChars="202" w:firstLine="424"/>
      </w:pPr>
      <w:ins w:id="16" w:author="QYDZ-YANGMIAO" w:date="2018-09-21T09:48:00Z">
        <w:r>
          <w:rPr>
            <w:rFonts w:hint="eastAsia"/>
          </w:rPr>
          <w:t>3.</w:t>
        </w:r>
      </w:ins>
      <w:r w:rsidR="00912D9E">
        <w:rPr>
          <w:rFonts w:hint="eastAsia"/>
        </w:rPr>
        <w:t>发送和接收的数据、命令、ACK，均无引号</w:t>
      </w:r>
      <w:r w:rsidR="00912D9E">
        <w:t>””</w:t>
      </w:r>
      <w:r w:rsidR="00912D9E">
        <w:rPr>
          <w:rFonts w:hint="eastAsia"/>
        </w:rPr>
        <w:t>，引号是文档叙述需要，且</w:t>
      </w:r>
      <w:r w:rsidR="00912D9E">
        <w:t>”\</w:t>
      </w:r>
      <w:r w:rsidR="00912D9E">
        <w:rPr>
          <w:rFonts w:hint="eastAsia"/>
        </w:rPr>
        <w:t>r</w:t>
      </w:r>
      <w:r w:rsidR="00912D9E">
        <w:t>\</w:t>
      </w:r>
      <w:r w:rsidR="00912D9E">
        <w:rPr>
          <w:rFonts w:hint="eastAsia"/>
        </w:rPr>
        <w:t>n</w:t>
      </w:r>
      <w:r w:rsidR="00912D9E">
        <w:t>”</w:t>
      </w:r>
      <w:r w:rsidR="00912D9E">
        <w:rPr>
          <w:rFonts w:hint="eastAsia"/>
        </w:rPr>
        <w:t>表示回车换行的转义字符，ASCII码为0x</w:t>
      </w:r>
      <w:r w:rsidR="00912D9E">
        <w:t>0D</w:t>
      </w:r>
      <w:r w:rsidR="00912D9E">
        <w:rPr>
          <w:rFonts w:hint="eastAsia"/>
        </w:rPr>
        <w:t>，</w:t>
      </w:r>
      <w:r w:rsidR="00912D9E">
        <w:t>0</w:t>
      </w:r>
      <w:r w:rsidR="00912D9E">
        <w:rPr>
          <w:rFonts w:hint="eastAsia"/>
        </w:rPr>
        <w:t>x</w:t>
      </w:r>
      <w:r w:rsidR="00912D9E">
        <w:t>0A</w:t>
      </w:r>
      <w:r w:rsidR="00912D9E">
        <w:rPr>
          <w:rFonts w:hint="eastAsia"/>
        </w:rPr>
        <w:t>，如下图所示发送和接收。</w:t>
      </w:r>
    </w:p>
    <w:p w:rsidR="000E12DF" w:rsidRDefault="00912D9E" w:rsidP="000E12DF">
      <w:pPr>
        <w:ind w:firstLineChars="202" w:firstLine="424"/>
        <w:rPr>
          <w:ins w:id="17" w:author="QYDZ-YANGMIAO" w:date="2018-09-21T09:48:00Z"/>
          <w:rFonts w:ascii="宋体" w:eastAsia="宋体" w:cs="宋体"/>
          <w:kern w:val="0"/>
          <w:sz w:val="18"/>
          <w:szCs w:val="18"/>
        </w:rPr>
      </w:pPr>
      <w:r>
        <w:rPr>
          <w:rFonts w:hint="eastAsia"/>
        </w:rPr>
        <w:t>若要设置电压探头的量程为80</w:t>
      </w:r>
      <w:r w:rsidR="000E12DF">
        <w:rPr>
          <w:rFonts w:hint="eastAsia"/>
        </w:rPr>
        <w:t>m</w:t>
      </w:r>
      <w:r w:rsidR="000E12DF">
        <w:t>V</w:t>
      </w:r>
      <w:r>
        <w:rPr>
          <w:rFonts w:hint="eastAsia"/>
        </w:rPr>
        <w:t>，则发送“</w:t>
      </w:r>
      <w:r w:rsidRPr="000E12DF">
        <w:rPr>
          <w:rFonts w:ascii="宋体" w:eastAsia="宋体" w:cs="宋体"/>
          <w:kern w:val="0"/>
          <w:sz w:val="18"/>
          <w:szCs w:val="18"/>
        </w:rPr>
        <w:t>VoltRange:80</w:t>
      </w:r>
      <w:r w:rsidRPr="000E12DF">
        <w:rPr>
          <w:rFonts w:ascii="宋体" w:eastAsia="宋体" w:cs="宋体" w:hint="eastAsia"/>
          <w:kern w:val="0"/>
          <w:sz w:val="18"/>
          <w:szCs w:val="18"/>
        </w:rPr>
        <w:t>\r</w:t>
      </w:r>
      <w:r w:rsidRPr="000E12DF">
        <w:rPr>
          <w:rFonts w:ascii="宋体" w:eastAsia="宋体" w:cs="宋体"/>
          <w:kern w:val="0"/>
          <w:sz w:val="18"/>
          <w:szCs w:val="18"/>
        </w:rPr>
        <w:t>\</w:t>
      </w:r>
      <w:r w:rsidRPr="000E12DF">
        <w:rPr>
          <w:rFonts w:ascii="宋体" w:eastAsia="宋体" w:cs="宋体" w:hint="eastAsia"/>
          <w:kern w:val="0"/>
          <w:sz w:val="18"/>
          <w:szCs w:val="18"/>
        </w:rPr>
        <w:t>n</w:t>
      </w:r>
      <w:r>
        <w:rPr>
          <w:rFonts w:hint="eastAsia"/>
        </w:rPr>
        <w:t>”</w:t>
      </w:r>
      <w:r w:rsidR="00087150">
        <w:rPr>
          <w:rFonts w:hint="eastAsia"/>
        </w:rPr>
        <w:t>，即</w:t>
      </w:r>
      <w:r w:rsidR="000E12DF">
        <w:rPr>
          <w:rFonts w:hint="eastAsia"/>
        </w:rPr>
        <w:t>发送的</w:t>
      </w:r>
      <w:r w:rsidR="000E12DF">
        <w:t>16</w:t>
      </w:r>
      <w:r w:rsidR="000E12DF">
        <w:rPr>
          <w:rFonts w:hint="eastAsia"/>
        </w:rPr>
        <w:t>进制数据为：</w:t>
      </w:r>
      <w:r w:rsidR="000E12DF" w:rsidRPr="000E12DF">
        <w:rPr>
          <w:rFonts w:ascii="宋体" w:eastAsia="宋体" w:cs="宋体"/>
          <w:kern w:val="0"/>
          <w:sz w:val="18"/>
          <w:szCs w:val="18"/>
        </w:rPr>
        <w:t>56 6F 6C 74 52 61 6E 67 65 3A 38 30 0D 0A</w:t>
      </w:r>
    </w:p>
    <w:p w:rsidR="009E0FFD" w:rsidRDefault="009E0FFD">
      <w:pPr>
        <w:ind w:firstLineChars="236" w:firstLine="425"/>
        <w:rPr>
          <w:ins w:id="18" w:author="QYDZ-YANGMIAO" w:date="2018-09-21T09:49:00Z"/>
          <w:rFonts w:ascii="宋体" w:eastAsia="宋体" w:cs="宋体"/>
          <w:kern w:val="0"/>
          <w:sz w:val="18"/>
          <w:szCs w:val="18"/>
        </w:rPr>
        <w:pPrChange w:id="19" w:author="QYDZ-YANGMIAO" w:date="2018-09-21T09:48:00Z">
          <w:pPr>
            <w:ind w:firstLineChars="202" w:firstLine="364"/>
          </w:pPr>
        </w:pPrChange>
      </w:pPr>
      <w:ins w:id="20" w:author="QYDZ-YANGMIAO" w:date="2018-09-21T09:48:00Z">
        <w:r>
          <w:rPr>
            <w:rFonts w:ascii="宋体" w:eastAsia="宋体" w:cs="宋体"/>
            <w:kern w:val="0"/>
            <w:sz w:val="18"/>
            <w:szCs w:val="18"/>
          </w:rPr>
          <w:t>4.</w:t>
        </w:r>
      </w:ins>
      <w:ins w:id="21" w:author="QYDZ-YANGMIAO" w:date="2018-09-21T10:15:00Z">
        <w:r w:rsidR="009D49D1" w:rsidRPr="009D49D1">
          <w:rPr>
            <w:rFonts w:hint="eastAsia"/>
            <w:rPrChange w:id="22" w:author="QYDZ-YANGMIAO" w:date="2018-09-21T10:16:00Z">
              <w:rPr>
                <w:rFonts w:ascii="宋体" w:eastAsia="宋体" w:cs="宋体" w:hint="eastAsia"/>
                <w:kern w:val="0"/>
                <w:sz w:val="18"/>
                <w:szCs w:val="18"/>
              </w:rPr>
            </w:rPrChange>
          </w:rPr>
          <w:t>下位机中已固化</w:t>
        </w:r>
      </w:ins>
      <w:ins w:id="23" w:author="QYDZ-YANGMIAO" w:date="2018-09-21T09:49:00Z">
        <w:r w:rsidRPr="00CA71A6">
          <w:rPr>
            <w:rPrChange w:id="24" w:author="QYDZ-YANGMIAO" w:date="2018-09-21T09:56:00Z">
              <w:rPr>
                <w:rFonts w:ascii="宋体" w:eastAsia="宋体" w:cs="宋体"/>
                <w:kern w:val="0"/>
                <w:sz w:val="18"/>
                <w:szCs w:val="18"/>
              </w:rPr>
            </w:rPrChange>
          </w:rPr>
          <w:t>10个</w:t>
        </w:r>
      </w:ins>
      <w:ins w:id="25" w:author="QYDZ-YANGMIAO" w:date="2018-09-21T10:16:00Z">
        <w:r w:rsidR="009D49D1">
          <w:rPr>
            <w:rFonts w:hint="eastAsia"/>
          </w:rPr>
          <w:t>已连接的</w:t>
        </w:r>
      </w:ins>
      <w:ins w:id="26" w:author="QYDZ-YANGMIAO" w:date="2018-09-21T09:48:00Z">
        <w:r w:rsidRPr="00CA71A6">
          <w:rPr>
            <w:rFonts w:hint="eastAsia"/>
            <w:rPrChange w:id="27" w:author="QYDZ-YANGMIAO" w:date="2018-09-21T09:56:00Z">
              <w:rPr>
                <w:rFonts w:ascii="宋体" w:eastAsia="宋体" w:cs="宋体" w:hint="eastAsia"/>
                <w:kern w:val="0"/>
                <w:sz w:val="18"/>
                <w:szCs w:val="18"/>
              </w:rPr>
            </w:rPrChange>
          </w:rPr>
          <w:t>探</w:t>
        </w:r>
        <w:bookmarkStart w:id="28" w:name="_GoBack"/>
        <w:bookmarkEnd w:id="28"/>
        <w:r w:rsidRPr="00CA71A6">
          <w:rPr>
            <w:rFonts w:hint="eastAsia"/>
            <w:rPrChange w:id="29" w:author="QYDZ-YANGMIAO" w:date="2018-09-21T09:56:00Z">
              <w:rPr>
                <w:rFonts w:ascii="宋体" w:eastAsia="宋体" w:cs="宋体" w:hint="eastAsia"/>
                <w:kern w:val="0"/>
                <w:sz w:val="18"/>
                <w:szCs w:val="18"/>
              </w:rPr>
            </w:rPrChange>
          </w:rPr>
          <w:t>头地址</w:t>
        </w:r>
      </w:ins>
      <w:ins w:id="30" w:author="QYDZ-YANGMIAO" w:date="2018-09-21T09:49:00Z">
        <w:r w:rsidRPr="00CA71A6">
          <w:rPr>
            <w:rFonts w:hint="eastAsia"/>
            <w:rPrChange w:id="31" w:author="QYDZ-YANGMIAO" w:date="2018-09-21T09:56:00Z">
              <w:rPr>
                <w:rFonts w:ascii="宋体" w:eastAsia="宋体" w:cs="宋体" w:hint="eastAsia"/>
                <w:kern w:val="0"/>
                <w:sz w:val="18"/>
                <w:szCs w:val="18"/>
              </w:rPr>
            </w:rPrChange>
          </w:rPr>
          <w:t>为：</w:t>
        </w:r>
      </w:ins>
      <w:ins w:id="32" w:author="QYDZ-YANGMIAO" w:date="2018-09-21T09:55:00Z">
        <w:r w:rsidR="00324F18">
          <w:rPr>
            <w:rFonts w:hint="eastAsia"/>
          </w:rPr>
          <w:t>（电流探头</w:t>
        </w:r>
      </w:ins>
      <w:ins w:id="33" w:author="QYDZ-YANGMIAO" w:date="2018-09-21T09:56:00Z">
        <w:r w:rsidR="00324F18">
          <w:rPr>
            <w:rFonts w:hint="eastAsia"/>
          </w:rPr>
          <w:t>地址范围暂为</w:t>
        </w:r>
      </w:ins>
      <w:ins w:id="34" w:author="QYDZ-YANGMIAO" w:date="2018-09-21T09:55:00Z">
        <w:r w:rsidR="00324F18">
          <w:rPr>
            <w:rFonts w:hint="eastAsia"/>
          </w:rPr>
          <w:t>0x0</w:t>
        </w:r>
        <w:r w:rsidR="00324F18">
          <w:t>001</w:t>
        </w:r>
        <w:r w:rsidR="00324F18">
          <w:rPr>
            <w:rFonts w:hint="eastAsia"/>
          </w:rPr>
          <w:t>~</w:t>
        </w:r>
        <w:r w:rsidR="00324F18">
          <w:t>0</w:t>
        </w:r>
        <w:r w:rsidR="00324F18">
          <w:rPr>
            <w:rFonts w:hint="eastAsia"/>
          </w:rPr>
          <w:t>x</w:t>
        </w:r>
        <w:r w:rsidR="00324F18">
          <w:t>07FF</w:t>
        </w:r>
      </w:ins>
      <w:ins w:id="35" w:author="QYDZ-YANGMIAO" w:date="2018-09-21T09:56:00Z">
        <w:r w:rsidR="00324F18">
          <w:rPr>
            <w:rFonts w:hint="eastAsia"/>
          </w:rPr>
          <w:t>，电压探头0x</w:t>
        </w:r>
        <w:r w:rsidR="00324F18">
          <w:t>0801</w:t>
        </w:r>
        <w:r w:rsidR="00324F18">
          <w:rPr>
            <w:rFonts w:hint="eastAsia"/>
          </w:rPr>
          <w:t>~</w:t>
        </w:r>
        <w:r w:rsidR="00324F18">
          <w:t>0</w:t>
        </w:r>
        <w:r w:rsidR="00324F18">
          <w:rPr>
            <w:rFonts w:hint="eastAsia"/>
          </w:rPr>
          <w:t>x</w:t>
        </w:r>
        <w:r w:rsidR="00324F18">
          <w:t>FFFF</w:t>
        </w:r>
      </w:ins>
      <w:ins w:id="36" w:author="QYDZ-YANGMIAO" w:date="2018-09-21T09:55:00Z">
        <w:r w:rsidR="00324F18">
          <w:tab/>
        </w:r>
        <w:r w:rsidR="00324F18">
          <w:rPr>
            <w:rFonts w:hint="eastAsia"/>
          </w:rPr>
          <w:t>）</w:t>
        </w:r>
      </w:ins>
    </w:p>
    <w:p w:rsidR="009E0FFD" w:rsidRPr="009E0FFD" w:rsidRDefault="009E0FFD">
      <w:pPr>
        <w:ind w:firstLineChars="236" w:firstLine="496"/>
        <w:pPrChange w:id="37" w:author="QYDZ-YANGMIAO" w:date="2018-09-21T09:48:00Z">
          <w:pPr>
            <w:ind w:firstLineChars="202" w:firstLine="424"/>
          </w:pPr>
        </w:pPrChange>
      </w:pPr>
      <w:ins w:id="38" w:author="QYDZ-YANGMIAO" w:date="2018-09-21T09:49:00Z">
        <w:r w:rsidRPr="009E0FFD">
          <w:t>0x0001,0x0002,0x0003,0x00BF,0x01CF,0x0801,0x0802,0x0803,0x1FFF,0xEEEE</w:t>
        </w:r>
      </w:ins>
    </w:p>
    <w:p w:rsidR="00F6260C" w:rsidRPr="00287A48" w:rsidRDefault="00912D9E" w:rsidP="00F6260C">
      <w:pPr>
        <w:ind w:firstLineChars="67" w:firstLine="141"/>
        <w:jc w:val="center"/>
      </w:pPr>
      <w:r>
        <w:rPr>
          <w:noProof/>
        </w:rPr>
        <w:drawing>
          <wp:inline distT="0" distB="0" distL="0" distR="0" wp14:anchorId="0839F4CA" wp14:editId="182DDE30">
            <wp:extent cx="5274310" cy="4588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60C" w:rsidRPr="00287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5F0" w:rsidRDefault="009365F0" w:rsidP="00682AD5">
      <w:r>
        <w:separator/>
      </w:r>
    </w:p>
  </w:endnote>
  <w:endnote w:type="continuationSeparator" w:id="0">
    <w:p w:rsidR="009365F0" w:rsidRDefault="009365F0" w:rsidP="00682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5F0" w:rsidRDefault="009365F0" w:rsidP="00682AD5">
      <w:r>
        <w:separator/>
      </w:r>
    </w:p>
  </w:footnote>
  <w:footnote w:type="continuationSeparator" w:id="0">
    <w:p w:rsidR="009365F0" w:rsidRDefault="009365F0" w:rsidP="00682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C0525"/>
    <w:multiLevelType w:val="multilevel"/>
    <w:tmpl w:val="8F5AE2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C2B5929"/>
    <w:multiLevelType w:val="multilevel"/>
    <w:tmpl w:val="2480B202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QYDZ-YANGMIAO">
    <w15:presenceInfo w15:providerId="None" w15:userId="QYDZ-YANGMI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42"/>
    <w:rsid w:val="000068E5"/>
    <w:rsid w:val="000115A6"/>
    <w:rsid w:val="00015693"/>
    <w:rsid w:val="00021262"/>
    <w:rsid w:val="00051D14"/>
    <w:rsid w:val="00064A66"/>
    <w:rsid w:val="00064BEC"/>
    <w:rsid w:val="00072FFF"/>
    <w:rsid w:val="00086FDB"/>
    <w:rsid w:val="00087150"/>
    <w:rsid w:val="000A6305"/>
    <w:rsid w:val="000B2845"/>
    <w:rsid w:val="000B2AB4"/>
    <w:rsid w:val="000B53A6"/>
    <w:rsid w:val="000D1705"/>
    <w:rsid w:val="000D7E59"/>
    <w:rsid w:val="000E12DF"/>
    <w:rsid w:val="000E4B4B"/>
    <w:rsid w:val="000E4DB3"/>
    <w:rsid w:val="000F5035"/>
    <w:rsid w:val="00136AE1"/>
    <w:rsid w:val="0015149F"/>
    <w:rsid w:val="00155470"/>
    <w:rsid w:val="00161239"/>
    <w:rsid w:val="001675C4"/>
    <w:rsid w:val="00174F03"/>
    <w:rsid w:val="00182CEA"/>
    <w:rsid w:val="00185110"/>
    <w:rsid w:val="00186334"/>
    <w:rsid w:val="001B2FDE"/>
    <w:rsid w:val="001E0C5C"/>
    <w:rsid w:val="001E12E1"/>
    <w:rsid w:val="001F500A"/>
    <w:rsid w:val="00203216"/>
    <w:rsid w:val="00247EDF"/>
    <w:rsid w:val="002609EE"/>
    <w:rsid w:val="002665FB"/>
    <w:rsid w:val="00281C2A"/>
    <w:rsid w:val="00287A48"/>
    <w:rsid w:val="00294886"/>
    <w:rsid w:val="0029601B"/>
    <w:rsid w:val="002A6F10"/>
    <w:rsid w:val="002E0CA4"/>
    <w:rsid w:val="002F15B1"/>
    <w:rsid w:val="002F7772"/>
    <w:rsid w:val="00306025"/>
    <w:rsid w:val="00311344"/>
    <w:rsid w:val="00313C8A"/>
    <w:rsid w:val="00324F18"/>
    <w:rsid w:val="003436B9"/>
    <w:rsid w:val="00362285"/>
    <w:rsid w:val="00364727"/>
    <w:rsid w:val="00370B3D"/>
    <w:rsid w:val="003733BC"/>
    <w:rsid w:val="003762D4"/>
    <w:rsid w:val="003878E7"/>
    <w:rsid w:val="00396F46"/>
    <w:rsid w:val="003A0C3E"/>
    <w:rsid w:val="003A78C2"/>
    <w:rsid w:val="003D2EFE"/>
    <w:rsid w:val="003E4089"/>
    <w:rsid w:val="003E461B"/>
    <w:rsid w:val="003F33C9"/>
    <w:rsid w:val="004011FF"/>
    <w:rsid w:val="00402AA1"/>
    <w:rsid w:val="004236A8"/>
    <w:rsid w:val="00455704"/>
    <w:rsid w:val="00470494"/>
    <w:rsid w:val="004871A4"/>
    <w:rsid w:val="00487813"/>
    <w:rsid w:val="00494A64"/>
    <w:rsid w:val="004B39E5"/>
    <w:rsid w:val="004C1A4F"/>
    <w:rsid w:val="004E4633"/>
    <w:rsid w:val="004F4E1B"/>
    <w:rsid w:val="005007AD"/>
    <w:rsid w:val="00507840"/>
    <w:rsid w:val="00547E74"/>
    <w:rsid w:val="00563D31"/>
    <w:rsid w:val="00567039"/>
    <w:rsid w:val="005A7A2F"/>
    <w:rsid w:val="005C226A"/>
    <w:rsid w:val="005C5DBC"/>
    <w:rsid w:val="00606B05"/>
    <w:rsid w:val="00607CE9"/>
    <w:rsid w:val="006104BD"/>
    <w:rsid w:val="00612EAE"/>
    <w:rsid w:val="00622477"/>
    <w:rsid w:val="00625FCC"/>
    <w:rsid w:val="00663EB7"/>
    <w:rsid w:val="00682AD5"/>
    <w:rsid w:val="00692925"/>
    <w:rsid w:val="0069491C"/>
    <w:rsid w:val="006A75F2"/>
    <w:rsid w:val="006D132B"/>
    <w:rsid w:val="006D3871"/>
    <w:rsid w:val="006D73BE"/>
    <w:rsid w:val="00723D7A"/>
    <w:rsid w:val="0072490E"/>
    <w:rsid w:val="00733205"/>
    <w:rsid w:val="00742C44"/>
    <w:rsid w:val="00746F7A"/>
    <w:rsid w:val="0075097B"/>
    <w:rsid w:val="007A0A7E"/>
    <w:rsid w:val="007B0AB0"/>
    <w:rsid w:val="007C03DB"/>
    <w:rsid w:val="007C0475"/>
    <w:rsid w:val="007C19E0"/>
    <w:rsid w:val="007C2C49"/>
    <w:rsid w:val="007D3C27"/>
    <w:rsid w:val="007E08D1"/>
    <w:rsid w:val="007F1BA7"/>
    <w:rsid w:val="008254CB"/>
    <w:rsid w:val="00832D01"/>
    <w:rsid w:val="00847942"/>
    <w:rsid w:val="00847E11"/>
    <w:rsid w:val="00860FB0"/>
    <w:rsid w:val="008855BB"/>
    <w:rsid w:val="0088741F"/>
    <w:rsid w:val="008A2E63"/>
    <w:rsid w:val="008B409C"/>
    <w:rsid w:val="008C66E2"/>
    <w:rsid w:val="008D33E8"/>
    <w:rsid w:val="008E7282"/>
    <w:rsid w:val="008F2F7E"/>
    <w:rsid w:val="00912D9E"/>
    <w:rsid w:val="00913CD9"/>
    <w:rsid w:val="009365F0"/>
    <w:rsid w:val="009438C4"/>
    <w:rsid w:val="00947507"/>
    <w:rsid w:val="009510FE"/>
    <w:rsid w:val="0095417C"/>
    <w:rsid w:val="00960296"/>
    <w:rsid w:val="0096119E"/>
    <w:rsid w:val="009705C6"/>
    <w:rsid w:val="00977F50"/>
    <w:rsid w:val="009834AB"/>
    <w:rsid w:val="00992F30"/>
    <w:rsid w:val="00994DC1"/>
    <w:rsid w:val="009A61D3"/>
    <w:rsid w:val="009B3318"/>
    <w:rsid w:val="009B55E1"/>
    <w:rsid w:val="009C5586"/>
    <w:rsid w:val="009C6367"/>
    <w:rsid w:val="009D49D1"/>
    <w:rsid w:val="009E0FFD"/>
    <w:rsid w:val="009E36C6"/>
    <w:rsid w:val="009F41CA"/>
    <w:rsid w:val="00A31183"/>
    <w:rsid w:val="00A47D48"/>
    <w:rsid w:val="00A54E0B"/>
    <w:rsid w:val="00A54FE4"/>
    <w:rsid w:val="00A73F21"/>
    <w:rsid w:val="00A779F6"/>
    <w:rsid w:val="00A85F7D"/>
    <w:rsid w:val="00AA3BC4"/>
    <w:rsid w:val="00AC48F6"/>
    <w:rsid w:val="00AD57B2"/>
    <w:rsid w:val="00AF227A"/>
    <w:rsid w:val="00B16913"/>
    <w:rsid w:val="00B72AA3"/>
    <w:rsid w:val="00B74F33"/>
    <w:rsid w:val="00B76223"/>
    <w:rsid w:val="00B8276B"/>
    <w:rsid w:val="00B8290A"/>
    <w:rsid w:val="00B858F8"/>
    <w:rsid w:val="00B942DF"/>
    <w:rsid w:val="00B97C1E"/>
    <w:rsid w:val="00BF0BCE"/>
    <w:rsid w:val="00C26B42"/>
    <w:rsid w:val="00C46764"/>
    <w:rsid w:val="00C57CBB"/>
    <w:rsid w:val="00C877CE"/>
    <w:rsid w:val="00C922AC"/>
    <w:rsid w:val="00C946AF"/>
    <w:rsid w:val="00C97488"/>
    <w:rsid w:val="00CA374E"/>
    <w:rsid w:val="00CA71A6"/>
    <w:rsid w:val="00CC386C"/>
    <w:rsid w:val="00CD0CE1"/>
    <w:rsid w:val="00CF0A71"/>
    <w:rsid w:val="00CF2FF3"/>
    <w:rsid w:val="00CF5F90"/>
    <w:rsid w:val="00CF6532"/>
    <w:rsid w:val="00D0457F"/>
    <w:rsid w:val="00D20A17"/>
    <w:rsid w:val="00D305D5"/>
    <w:rsid w:val="00D46BA7"/>
    <w:rsid w:val="00D52E6D"/>
    <w:rsid w:val="00D5724D"/>
    <w:rsid w:val="00D64B51"/>
    <w:rsid w:val="00D7124E"/>
    <w:rsid w:val="00D84EAE"/>
    <w:rsid w:val="00D8548E"/>
    <w:rsid w:val="00D9047A"/>
    <w:rsid w:val="00D90CC1"/>
    <w:rsid w:val="00DB20F2"/>
    <w:rsid w:val="00DF3D47"/>
    <w:rsid w:val="00E038DE"/>
    <w:rsid w:val="00E07B1A"/>
    <w:rsid w:val="00E22B12"/>
    <w:rsid w:val="00E733B9"/>
    <w:rsid w:val="00E75555"/>
    <w:rsid w:val="00E9228A"/>
    <w:rsid w:val="00E93544"/>
    <w:rsid w:val="00E96F63"/>
    <w:rsid w:val="00ED780B"/>
    <w:rsid w:val="00EE7A70"/>
    <w:rsid w:val="00EF3285"/>
    <w:rsid w:val="00F03F1F"/>
    <w:rsid w:val="00F178DC"/>
    <w:rsid w:val="00F2410B"/>
    <w:rsid w:val="00F374A7"/>
    <w:rsid w:val="00F52ADC"/>
    <w:rsid w:val="00F535F4"/>
    <w:rsid w:val="00F6260C"/>
    <w:rsid w:val="00F737ED"/>
    <w:rsid w:val="00F75E9F"/>
    <w:rsid w:val="00F93A67"/>
    <w:rsid w:val="00FC2881"/>
    <w:rsid w:val="00FD4563"/>
    <w:rsid w:val="00F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FC5F4"/>
  <w15:chartTrackingRefBased/>
  <w15:docId w15:val="{A326739E-C4CE-4BA6-8A9A-A9517E68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038DE"/>
    <w:pPr>
      <w:keepNext/>
      <w:widowControl/>
      <w:numPr>
        <w:numId w:val="1"/>
      </w:numPr>
      <w:spacing w:line="360" w:lineRule="auto"/>
      <w:outlineLvl w:val="1"/>
    </w:pPr>
    <w:rPr>
      <w:rFonts w:ascii="Times New Roman" w:eastAsia="仿宋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38DE"/>
    <w:pPr>
      <w:keepNext/>
      <w:keepLines/>
      <w:numPr>
        <w:ilvl w:val="1"/>
        <w:numId w:val="1"/>
      </w:numPr>
      <w:spacing w:line="360" w:lineRule="auto"/>
      <w:outlineLvl w:val="2"/>
    </w:pPr>
    <w:rPr>
      <w:rFonts w:ascii="Times New Roman" w:eastAsia="仿宋" w:hAnsi="Times New Roman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038DE"/>
    <w:pPr>
      <w:keepNext/>
      <w:keepLines/>
      <w:numPr>
        <w:ilvl w:val="2"/>
        <w:numId w:val="1"/>
      </w:numPr>
      <w:spacing w:line="360" w:lineRule="auto"/>
      <w:outlineLvl w:val="3"/>
    </w:pPr>
    <w:rPr>
      <w:rFonts w:ascii="Times New Roman" w:eastAsia="仿宋" w:hAnsi="Times New Roman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A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AD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82AD5"/>
    <w:pPr>
      <w:spacing w:before="240" w:after="60" w:line="360" w:lineRule="auto"/>
      <w:ind w:firstLineChars="200" w:firstLine="2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82A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038DE"/>
    <w:rPr>
      <w:rFonts w:ascii="Times New Roman" w:eastAsia="仿宋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038DE"/>
    <w:rPr>
      <w:rFonts w:ascii="Times New Roman" w:eastAsia="仿宋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038DE"/>
    <w:rPr>
      <w:rFonts w:ascii="Times New Roman" w:eastAsia="仿宋" w:hAnsi="Times New Roman" w:cstheme="majorBidi"/>
      <w:bCs/>
      <w:sz w:val="24"/>
      <w:szCs w:val="28"/>
    </w:rPr>
  </w:style>
  <w:style w:type="table" w:styleId="a9">
    <w:name w:val="Table Grid"/>
    <w:basedOn w:val="a1"/>
    <w:uiPriority w:val="39"/>
    <w:rsid w:val="00021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57CBB"/>
  </w:style>
  <w:style w:type="paragraph" w:styleId="aa">
    <w:name w:val="Balloon Text"/>
    <w:basedOn w:val="a"/>
    <w:link w:val="ab"/>
    <w:uiPriority w:val="99"/>
    <w:semiHidden/>
    <w:unhideWhenUsed/>
    <w:rsid w:val="009E0FF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E0F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QYDZ-YANGMIAO</dc:creator>
  <cp:keywords/>
  <dc:description/>
  <cp:lastModifiedBy>QYDZ-YANGMIAO</cp:lastModifiedBy>
  <cp:revision>221</cp:revision>
  <dcterms:created xsi:type="dcterms:W3CDTF">2018-09-11T00:57:00Z</dcterms:created>
  <dcterms:modified xsi:type="dcterms:W3CDTF">2018-09-21T02:16:00Z</dcterms:modified>
</cp:coreProperties>
</file>